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B44" w:rsidRPr="006F73D9" w:rsidRDefault="00AD3B44" w:rsidP="00E64DB7">
      <w:pPr>
        <w:pStyle w:val="Titledocument"/>
        <w:rPr>
          <w:rFonts w:cs="Arial"/>
          <w:color w:val="000000"/>
          <w:lang w:val="pt-BR"/>
        </w:rPr>
      </w:pPr>
      <w:proofErr w:type="spellStart"/>
      <w:proofErr w:type="gramStart"/>
      <w:r w:rsidRPr="006F73D9">
        <w:rPr>
          <w:color w:val="000000"/>
          <w:lang w:val="pt-BR"/>
        </w:rPr>
        <w:t>ArtistRank</w:t>
      </w:r>
      <w:proofErr w:type="spellEnd"/>
      <w:proofErr w:type="gramEnd"/>
      <w:r w:rsidRPr="006F73D9">
        <w:rPr>
          <w:color w:val="000000"/>
          <w:lang w:val="pt-BR"/>
        </w:rPr>
        <w:t>: uma Análise para o Cenário Fonográfico Brasileiro</w:t>
      </w:r>
      <w:r w:rsidR="00340588">
        <w:rPr>
          <w:color w:val="000000"/>
          <w:lang w:val="pt-BR"/>
        </w:rPr>
        <w:t>*</w:t>
      </w:r>
      <w:r w:rsidRPr="006F73D9">
        <w:rPr>
          <w:color w:val="000000"/>
          <w:lang w:val="pt-BR"/>
        </w:rPr>
        <w:t xml:space="preserve"> </w:t>
      </w:r>
    </w:p>
    <w:p w:rsidR="00AD3B44" w:rsidRPr="006F73D9" w:rsidRDefault="00AD3B44" w:rsidP="00666DE4">
      <w:pPr>
        <w:pStyle w:val="Pr-formataoHTML"/>
        <w:shd w:val="clear" w:color="auto" w:fill="FFFFFF"/>
        <w:rPr>
          <w:rFonts w:cs="Arial"/>
          <w:color w:val="000000"/>
        </w:rPr>
      </w:pPr>
    </w:p>
    <w:p w:rsidR="00AD3B44" w:rsidRPr="00153AE8" w:rsidRDefault="00AD3B44" w:rsidP="00153AE8">
      <w:pPr>
        <w:pStyle w:val="Titledocument"/>
        <w:rPr>
          <w:color w:val="000000"/>
          <w:sz w:val="24"/>
          <w:szCs w:val="24"/>
          <w:lang w:val="pt-BR"/>
        </w:rPr>
      </w:pPr>
      <w:proofErr w:type="spellStart"/>
      <w:proofErr w:type="gramStart"/>
      <w:r w:rsidRPr="00153AE8">
        <w:rPr>
          <w:color w:val="000000"/>
          <w:sz w:val="24"/>
          <w:szCs w:val="24"/>
          <w:lang w:val="pt-BR"/>
        </w:rPr>
        <w:t>ArtistRank</w:t>
      </w:r>
      <w:proofErr w:type="spellEnd"/>
      <w:proofErr w:type="gramEnd"/>
      <w:r w:rsidRPr="00153AE8">
        <w:rPr>
          <w:color w:val="000000"/>
          <w:sz w:val="24"/>
          <w:szCs w:val="24"/>
          <w:lang w:val="pt-BR"/>
        </w:rPr>
        <w:t xml:space="preserve">: </w:t>
      </w:r>
      <w:proofErr w:type="spellStart"/>
      <w:r w:rsidRPr="00153AE8">
        <w:rPr>
          <w:color w:val="000000"/>
          <w:sz w:val="24"/>
          <w:szCs w:val="24"/>
          <w:lang w:val="pt-BR"/>
        </w:rPr>
        <w:t>An</w:t>
      </w:r>
      <w:proofErr w:type="spellEnd"/>
      <w:r w:rsidRPr="00153AE8">
        <w:rPr>
          <w:color w:val="000000"/>
          <w:sz w:val="24"/>
          <w:szCs w:val="24"/>
          <w:lang w:val="pt-BR"/>
        </w:rPr>
        <w:t xml:space="preserve"> </w:t>
      </w:r>
      <w:proofErr w:type="spellStart"/>
      <w:r w:rsidRPr="00153AE8">
        <w:rPr>
          <w:color w:val="000000"/>
          <w:sz w:val="24"/>
          <w:szCs w:val="24"/>
          <w:lang w:val="pt-BR"/>
        </w:rPr>
        <w:t>analysis</w:t>
      </w:r>
      <w:proofErr w:type="spellEnd"/>
      <w:r w:rsidRPr="00153AE8">
        <w:rPr>
          <w:color w:val="000000"/>
          <w:sz w:val="24"/>
          <w:szCs w:val="24"/>
          <w:lang w:val="pt-BR"/>
        </w:rPr>
        <w:t xml:space="preserve"> for </w:t>
      </w:r>
      <w:proofErr w:type="spellStart"/>
      <w:r w:rsidRPr="00153AE8">
        <w:rPr>
          <w:color w:val="000000"/>
          <w:sz w:val="24"/>
          <w:szCs w:val="24"/>
          <w:lang w:val="pt-BR"/>
        </w:rPr>
        <w:t>the</w:t>
      </w:r>
      <w:proofErr w:type="spellEnd"/>
      <w:r w:rsidRPr="00153AE8">
        <w:rPr>
          <w:color w:val="000000"/>
          <w:sz w:val="24"/>
          <w:szCs w:val="24"/>
          <w:lang w:val="pt-BR"/>
        </w:rPr>
        <w:t xml:space="preserve"> </w:t>
      </w:r>
      <w:proofErr w:type="spellStart"/>
      <w:r w:rsidRPr="00153AE8">
        <w:rPr>
          <w:color w:val="000000"/>
          <w:sz w:val="24"/>
          <w:szCs w:val="24"/>
          <w:lang w:val="pt-BR"/>
        </w:rPr>
        <w:t>Brazilian</w:t>
      </w:r>
      <w:proofErr w:type="spellEnd"/>
      <w:r w:rsidRPr="00153AE8">
        <w:rPr>
          <w:color w:val="000000"/>
          <w:sz w:val="24"/>
          <w:szCs w:val="24"/>
          <w:lang w:val="pt-BR"/>
        </w:rPr>
        <w:t xml:space="preserve"> </w:t>
      </w:r>
      <w:proofErr w:type="spellStart"/>
      <w:r w:rsidRPr="00153AE8">
        <w:rPr>
          <w:color w:val="000000"/>
          <w:sz w:val="24"/>
          <w:szCs w:val="24"/>
          <w:lang w:val="pt-BR"/>
        </w:rPr>
        <w:t>Phonographic</w:t>
      </w:r>
      <w:proofErr w:type="spellEnd"/>
      <w:r w:rsidRPr="00153AE8">
        <w:rPr>
          <w:color w:val="000000"/>
          <w:sz w:val="24"/>
          <w:szCs w:val="24"/>
          <w:lang w:val="pt-BR"/>
        </w:rPr>
        <w:t xml:space="preserve"> </w:t>
      </w:r>
      <w:proofErr w:type="spellStart"/>
      <w:r w:rsidRPr="00153AE8">
        <w:rPr>
          <w:color w:val="000000"/>
          <w:sz w:val="24"/>
          <w:szCs w:val="24"/>
          <w:lang w:val="pt-BR"/>
        </w:rPr>
        <w:t>scenario</w:t>
      </w:r>
      <w:proofErr w:type="spellEnd"/>
    </w:p>
    <w:tbl>
      <w:tblPr>
        <w:tblW w:w="10296" w:type="dxa"/>
        <w:tblInd w:w="-106" w:type="dxa"/>
        <w:tblLayout w:type="fixed"/>
        <w:tblLook w:val="0000" w:firstRow="0" w:lastRow="0" w:firstColumn="0" w:lastColumn="0" w:noHBand="0" w:noVBand="0"/>
      </w:tblPr>
      <w:tblGrid>
        <w:gridCol w:w="3432"/>
        <w:gridCol w:w="3432"/>
        <w:gridCol w:w="3432"/>
      </w:tblGrid>
      <w:tr w:rsidR="00AD3B44" w:rsidRPr="006F73D9">
        <w:tc>
          <w:tcPr>
            <w:tcW w:w="3432" w:type="dxa"/>
          </w:tcPr>
          <w:p w:rsidR="00AD3B44" w:rsidRPr="006F73D9" w:rsidRDefault="00AD3B44" w:rsidP="00891088">
            <w:pPr>
              <w:pStyle w:val="Authors"/>
              <w:spacing w:line="264" w:lineRule="auto"/>
              <w:jc w:val="center"/>
              <w:rPr>
                <w:rFonts w:cs="Arial"/>
                <w:color w:val="000000"/>
              </w:rPr>
            </w:pPr>
          </w:p>
        </w:tc>
        <w:tc>
          <w:tcPr>
            <w:tcW w:w="3432" w:type="dxa"/>
          </w:tcPr>
          <w:p w:rsidR="00AD3B44" w:rsidRPr="006F73D9" w:rsidRDefault="00AD3B44" w:rsidP="00891088">
            <w:pPr>
              <w:pStyle w:val="Authors"/>
              <w:spacing w:line="264" w:lineRule="auto"/>
              <w:jc w:val="center"/>
              <w:rPr>
                <w:rFonts w:cs="Arial"/>
                <w:color w:val="000000"/>
              </w:rPr>
            </w:pPr>
            <w:r w:rsidRPr="006F73D9">
              <w:rPr>
                <w:rStyle w:val="FirstName"/>
                <w:rFonts w:ascii="Linux Libertine" w:hAnsi="Linux Libertine" w:cs="Linux Libertine"/>
                <w:color w:val="000000"/>
              </w:rPr>
              <w:t>Removed for double-blind review</w:t>
            </w:r>
          </w:p>
        </w:tc>
        <w:tc>
          <w:tcPr>
            <w:tcW w:w="3432" w:type="dxa"/>
          </w:tcPr>
          <w:p w:rsidR="00AD3B44" w:rsidRPr="00153AE8" w:rsidRDefault="00AD3B44" w:rsidP="00891088">
            <w:pPr>
              <w:pStyle w:val="Authors"/>
              <w:spacing w:line="264" w:lineRule="auto"/>
              <w:jc w:val="center"/>
              <w:rPr>
                <w:rFonts w:cs="Arial"/>
                <w:color w:val="000000"/>
              </w:rPr>
            </w:pPr>
          </w:p>
        </w:tc>
      </w:tr>
    </w:tbl>
    <w:p w:rsidR="00AD3B44" w:rsidRPr="00A93D68" w:rsidRDefault="00AD3B44" w:rsidP="00E64DB7">
      <w:pPr>
        <w:pStyle w:val="AbsHead"/>
        <w:rPr>
          <w:rFonts w:cs="Arial"/>
          <w:color w:val="000000"/>
          <w:lang w:val="en-US" w:eastAsia="ja-JP"/>
        </w:rPr>
        <w:sectPr w:rsidR="00AD3B44" w:rsidRPr="00A93D68"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AD3B44" w:rsidRPr="006F73D9" w:rsidRDefault="00AD3B44" w:rsidP="00E64DB7">
      <w:pPr>
        <w:pStyle w:val="AbsHead"/>
        <w:rPr>
          <w:rFonts w:cs="Arial"/>
          <w:color w:val="000000"/>
          <w:lang w:eastAsia="ja-JP"/>
        </w:rPr>
      </w:pPr>
      <w:r w:rsidRPr="006F73D9">
        <w:rPr>
          <w:color w:val="000000"/>
          <w:lang w:val="en-GB" w:eastAsia="ja-JP"/>
        </w:rPr>
        <w:lastRenderedPageBreak/>
        <w:t>ABSTRACT</w:t>
      </w:r>
    </w:p>
    <w:p w:rsidR="00AD3B44" w:rsidRPr="006F73D9" w:rsidRDefault="00AD3B44" w:rsidP="003A74C7">
      <w:pPr>
        <w:pStyle w:val="Abstract"/>
        <w:rPr>
          <w:color w:val="000000"/>
          <w:lang w:val="en-GB" w:eastAsia="ja-JP"/>
        </w:rPr>
      </w:pPr>
      <w:r w:rsidRPr="006F73D9">
        <w:rPr>
          <w:color w:val="000000"/>
          <w:lang w:val="en-GB" w:eastAsia="ja-JP"/>
        </w:rPr>
        <w:t>The phonographic scenario has changed the way of measuring the artist's popularity. The measurement of an artist's popularity by selling discs or plays on radios was replaced by the artist's dissemination in digital media. Magazines such as Billboard and a Rolling Stone build artists rankings, and we may observe that, despite producing many different results, they are accepted in the phonographic scenario. However, they do not have a totally open methodology. In this context, this work aims to apply a methodology for the construction of rankings of artists considering data coming from digital media and TV in the national phonographic scenario. We concluded that the methodology presents satisfactory results and important insights, consistent with the reality of the Brazilian phonographic scenario.</w:t>
      </w:r>
    </w:p>
    <w:p w:rsidR="00AD3B44" w:rsidRPr="006F73D9" w:rsidRDefault="00AD3B44" w:rsidP="00153AE8">
      <w:pPr>
        <w:pStyle w:val="CCSHead"/>
        <w:spacing w:before="0" w:after="0"/>
        <w:rPr>
          <w:color w:val="000000"/>
          <w:lang w:eastAsia="it-IT"/>
        </w:rPr>
      </w:pPr>
      <w:r w:rsidRPr="006F73D9">
        <w:rPr>
          <w:color w:val="000000"/>
          <w:lang w:eastAsia="it-IT"/>
        </w:rPr>
        <w:t>CCS CONCEPTS</w:t>
      </w:r>
    </w:p>
    <w:p w:rsidR="00A826D6" w:rsidRDefault="00A826D6" w:rsidP="00153AE8">
      <w:pPr>
        <w:pStyle w:val="KeyWordHead"/>
        <w:spacing w:before="0" w:after="0"/>
        <w:rPr>
          <w:ins w:id="0" w:author="Felipe Lopes de Melo Faria" w:date="2017-06-05T00:17:00Z"/>
        </w:rPr>
      </w:pPr>
      <w:r w:rsidRPr="00A826D6">
        <w:rPr>
          <w:b w:val="0"/>
          <w:bCs w:val="0"/>
          <w:color w:val="000000"/>
          <w:sz w:val="18"/>
          <w:szCs w:val="18"/>
          <w:lang w:val="en-GB" w:eastAsia="ja-JP"/>
        </w:rPr>
        <w:t>I</w:t>
      </w:r>
      <w:r w:rsidR="00714EE5" w:rsidRPr="00A826D6">
        <w:rPr>
          <w:b w:val="0"/>
          <w:bCs w:val="0"/>
          <w:color w:val="000000"/>
          <w:sz w:val="18"/>
          <w:szCs w:val="18"/>
          <w:lang w:val="en-GB" w:eastAsia="ja-JP"/>
        </w:rPr>
        <w:t>.2.</w:t>
      </w:r>
      <w:r w:rsidRPr="00A826D6">
        <w:rPr>
          <w:b w:val="0"/>
          <w:bCs w:val="0"/>
          <w:color w:val="000000"/>
          <w:sz w:val="18"/>
          <w:szCs w:val="18"/>
          <w:lang w:val="en-GB" w:eastAsia="ja-JP"/>
        </w:rPr>
        <w:t>6</w:t>
      </w:r>
      <w:r w:rsidR="00714EE5">
        <w:t xml:space="preserve"> [</w:t>
      </w:r>
      <w:r>
        <w:t>Artificial Intelligence</w:t>
      </w:r>
      <w:r w:rsidR="00714EE5">
        <w:t xml:space="preserve">]: </w:t>
      </w:r>
      <w:r w:rsidRPr="00A826D6">
        <w:rPr>
          <w:b w:val="0"/>
          <w:bCs w:val="0"/>
          <w:color w:val="000000"/>
          <w:sz w:val="18"/>
          <w:szCs w:val="18"/>
          <w:lang w:val="en-GB" w:eastAsia="ja-JP"/>
        </w:rPr>
        <w:t>Learning</w:t>
      </w:r>
      <w:r w:rsidR="00714EE5" w:rsidRPr="00A826D6">
        <w:rPr>
          <w:b w:val="0"/>
          <w:bCs w:val="0"/>
          <w:color w:val="000000"/>
          <w:sz w:val="18"/>
          <w:szCs w:val="18"/>
          <w:lang w:val="en-GB" w:eastAsia="ja-JP"/>
        </w:rPr>
        <w:t xml:space="preserve"> – </w:t>
      </w:r>
      <w:r w:rsidRPr="00A826D6">
        <w:rPr>
          <w:b w:val="0"/>
          <w:bCs w:val="0"/>
          <w:color w:val="000000"/>
          <w:sz w:val="18"/>
          <w:szCs w:val="18"/>
          <w:lang w:val="en-GB" w:eastAsia="ja-JP"/>
        </w:rPr>
        <w:t>Knowledge</w:t>
      </w:r>
      <w:r w:rsidR="00714EE5" w:rsidRPr="00A826D6">
        <w:rPr>
          <w:b w:val="0"/>
          <w:bCs w:val="0"/>
          <w:color w:val="000000"/>
          <w:sz w:val="18"/>
          <w:szCs w:val="18"/>
          <w:lang w:val="en-GB" w:eastAsia="ja-JP"/>
        </w:rPr>
        <w:t xml:space="preserve"> a</w:t>
      </w:r>
      <w:r w:rsidRPr="00A826D6">
        <w:rPr>
          <w:b w:val="0"/>
          <w:bCs w:val="0"/>
          <w:color w:val="000000"/>
          <w:sz w:val="18"/>
          <w:szCs w:val="18"/>
          <w:lang w:val="en-GB" w:eastAsia="ja-JP"/>
        </w:rPr>
        <w:t>cquisition</w:t>
      </w:r>
    </w:p>
    <w:p w:rsidR="00AD3B44" w:rsidRPr="006F73D9" w:rsidRDefault="00AD3B44" w:rsidP="00BB6D68">
      <w:pPr>
        <w:pStyle w:val="KeyWordHead"/>
        <w:rPr>
          <w:color w:val="000000"/>
          <w:lang w:val="pt-BR" w:eastAsia="it-IT"/>
        </w:rPr>
      </w:pPr>
      <w:r w:rsidRPr="006F73D9">
        <w:rPr>
          <w:color w:val="000000"/>
          <w:lang w:val="pt-BR" w:eastAsia="it-IT"/>
        </w:rPr>
        <w:t>KEYWORDS</w:t>
      </w:r>
    </w:p>
    <w:p w:rsidR="00AD3B44" w:rsidRPr="006F73D9" w:rsidDel="00340588" w:rsidRDefault="00AD3B44" w:rsidP="00BB6D68">
      <w:pPr>
        <w:pStyle w:val="KeyWords"/>
        <w:rPr>
          <w:del w:id="1" w:author="Felipe Lopes de Melo Faria" w:date="2017-06-05T00:28:00Z"/>
          <w:color w:val="000000"/>
          <w:lang w:val="pt-BR" w:eastAsia="it-IT"/>
        </w:rPr>
      </w:pPr>
      <w:r w:rsidRPr="00340588">
        <w:rPr>
          <w:i/>
          <w:color w:val="000000"/>
          <w:lang w:val="pt-BR" w:eastAsia="it-IT"/>
        </w:rPr>
        <w:t>Rankings</w:t>
      </w:r>
      <w:r w:rsidRPr="006F73D9">
        <w:rPr>
          <w:color w:val="000000"/>
          <w:lang w:val="pt-BR" w:eastAsia="it-IT"/>
        </w:rPr>
        <w:t>, Mercado Fonográfico, Brasil, Mídias Digitais</w:t>
      </w:r>
      <w:proofErr w:type="gramStart"/>
    </w:p>
    <w:p w:rsidR="00AD3B44" w:rsidRPr="006F73D9" w:rsidDel="00340588" w:rsidRDefault="00AD3B44" w:rsidP="00153AE8">
      <w:pPr>
        <w:pStyle w:val="KeyWords"/>
        <w:rPr>
          <w:del w:id="2" w:author="Felipe Lopes de Melo Faria" w:date="2017-06-05T00:28:00Z"/>
          <w:lang w:val="pt-BR" w:eastAsia="it-IT"/>
        </w:rPr>
      </w:pPr>
    </w:p>
    <w:p w:rsidR="00AD3B44" w:rsidRPr="006F73D9" w:rsidRDefault="00AD3B44" w:rsidP="00057B2A">
      <w:pPr>
        <w:pStyle w:val="RefFormatHead"/>
        <w:rPr>
          <w:rFonts w:cs="Arial"/>
          <w:color w:val="000000"/>
          <w:lang w:eastAsia="it-IT"/>
        </w:rPr>
      </w:pPr>
      <w:proofErr w:type="gramEnd"/>
      <w:r w:rsidRPr="006F73D9">
        <w:rPr>
          <w:color w:val="000000"/>
        </w:rPr>
        <w:t>ACM Reference format:</w:t>
      </w:r>
    </w:p>
    <w:p w:rsidR="00AD3B44" w:rsidRPr="006F73D9" w:rsidRDefault="00AD3B44" w:rsidP="004C7B8F">
      <w:pPr>
        <w:pStyle w:val="RefFormatPara"/>
        <w:rPr>
          <w:color w:val="000000"/>
        </w:rPr>
      </w:pPr>
      <w:proofErr w:type="gramStart"/>
      <w:r w:rsidRPr="006F73D9">
        <w:rPr>
          <w:color w:val="000000"/>
        </w:rPr>
        <w:t>Removed for double-blind review.</w:t>
      </w:r>
      <w:proofErr w:type="gramEnd"/>
      <w:r w:rsidRPr="006F73D9">
        <w:rPr>
          <w:color w:val="000000"/>
        </w:rPr>
        <w:t xml:space="preserve"> 2017. </w:t>
      </w:r>
      <w:proofErr w:type="spellStart"/>
      <w:r w:rsidR="00A826D6">
        <w:rPr>
          <w:color w:val="000000"/>
        </w:rPr>
        <w:t>ArtistRank</w:t>
      </w:r>
      <w:proofErr w:type="spellEnd"/>
      <w:r w:rsidR="00A826D6">
        <w:rPr>
          <w:color w:val="000000"/>
        </w:rPr>
        <w:t xml:space="preserve">: uma </w:t>
      </w:r>
      <w:proofErr w:type="spellStart"/>
      <w:r w:rsidR="00A826D6">
        <w:rPr>
          <w:color w:val="000000"/>
        </w:rPr>
        <w:t>Análise</w:t>
      </w:r>
      <w:proofErr w:type="spellEnd"/>
      <w:r w:rsidR="00A826D6">
        <w:rPr>
          <w:color w:val="000000"/>
        </w:rPr>
        <w:t xml:space="preserve"> para o Mercado </w:t>
      </w:r>
      <w:proofErr w:type="spellStart"/>
      <w:r w:rsidR="00A826D6">
        <w:rPr>
          <w:color w:val="000000"/>
        </w:rPr>
        <w:t>Fonográfico</w:t>
      </w:r>
      <w:proofErr w:type="spellEnd"/>
      <w:r w:rsidR="00A826D6">
        <w:rPr>
          <w:color w:val="000000"/>
        </w:rPr>
        <w:t xml:space="preserve"> </w:t>
      </w:r>
      <w:proofErr w:type="spellStart"/>
      <w:r w:rsidR="00A826D6">
        <w:rPr>
          <w:color w:val="000000"/>
        </w:rPr>
        <w:t>Brasileiro</w:t>
      </w:r>
      <w:proofErr w:type="spellEnd"/>
      <w:r w:rsidRPr="006F73D9">
        <w:rPr>
          <w:color w:val="000000"/>
        </w:rPr>
        <w:t xml:space="preserve">. </w:t>
      </w:r>
      <w:proofErr w:type="gramStart"/>
      <w:r w:rsidRPr="006F73D9">
        <w:rPr>
          <w:color w:val="000000"/>
        </w:rPr>
        <w:t xml:space="preserve">In </w:t>
      </w:r>
      <w:r w:rsidRPr="006F73D9">
        <w:rPr>
          <w:i/>
          <w:iCs/>
          <w:color w:val="000000"/>
        </w:rPr>
        <w:t xml:space="preserve">Proceedings of Brazilian Symposium on Multimedia and the Web, </w:t>
      </w:r>
      <w:proofErr w:type="spellStart"/>
      <w:r w:rsidRPr="006F73D9">
        <w:rPr>
          <w:i/>
          <w:iCs/>
          <w:color w:val="000000"/>
        </w:rPr>
        <w:t>Gramado</w:t>
      </w:r>
      <w:proofErr w:type="spellEnd"/>
      <w:r w:rsidRPr="006F73D9">
        <w:rPr>
          <w:i/>
          <w:iCs/>
          <w:color w:val="000000"/>
        </w:rPr>
        <w:t>, RS Brazil, October 2017 (WebMedia’2017)</w:t>
      </w:r>
      <w:r w:rsidRPr="006F73D9">
        <w:rPr>
          <w:color w:val="000000"/>
        </w:rPr>
        <w:t xml:space="preserve">, </w:t>
      </w:r>
      <w:r w:rsidR="00A826D6">
        <w:rPr>
          <w:color w:val="000000"/>
        </w:rPr>
        <w:t>8</w:t>
      </w:r>
      <w:r w:rsidRPr="006F73D9">
        <w:rPr>
          <w:color w:val="000000"/>
        </w:rPr>
        <w:t xml:space="preserve"> pages.</w:t>
      </w:r>
      <w:proofErr w:type="gramEnd"/>
    </w:p>
    <w:p w:rsidR="00AD3B44" w:rsidRPr="006F73D9" w:rsidRDefault="00AD3B44" w:rsidP="004C7B8F">
      <w:pPr>
        <w:pStyle w:val="RefFormatPara"/>
        <w:rPr>
          <w:color w:val="000000"/>
          <w:lang w:val="pt-BR"/>
        </w:rPr>
      </w:pPr>
      <w:r w:rsidRPr="006F73D9">
        <w:rPr>
          <w:color w:val="000000"/>
          <w:lang w:val="pt-BR"/>
        </w:rPr>
        <w:t xml:space="preserve">DOI: </w:t>
      </w:r>
      <w:proofErr w:type="gramStart"/>
      <w:r w:rsidRPr="006F73D9">
        <w:rPr>
          <w:color w:val="000000"/>
          <w:lang w:val="pt-BR"/>
        </w:rPr>
        <w:t>XX.</w:t>
      </w:r>
      <w:proofErr w:type="gramEnd"/>
      <w:r w:rsidRPr="006F73D9">
        <w:rPr>
          <w:color w:val="000000"/>
          <w:lang w:val="pt-BR"/>
        </w:rPr>
        <w:t>XXXX/XXX X</w:t>
      </w:r>
    </w:p>
    <w:p w:rsidR="00AD3B44" w:rsidRPr="006F73D9" w:rsidRDefault="00AD3B44" w:rsidP="00DA041E">
      <w:pPr>
        <w:pStyle w:val="Head1"/>
        <w:spacing w:before="380"/>
        <w:rPr>
          <w:color w:val="000000"/>
          <w:lang w:val="pt-BR"/>
        </w:rPr>
      </w:pPr>
      <w:r w:rsidRPr="006F73D9">
        <w:rPr>
          <w:color w:val="000000"/>
          <w:lang w:val="pt-BR"/>
        </w:rPr>
        <w:t>1</w:t>
      </w:r>
      <w:r w:rsidRPr="006F73D9">
        <w:rPr>
          <w:color w:val="000000"/>
        </w:rPr>
        <w:t> </w:t>
      </w:r>
      <w:r w:rsidRPr="006F73D9">
        <w:rPr>
          <w:color w:val="000000"/>
          <w:lang w:val="pt-BR"/>
        </w:rPr>
        <w:t>INTRODUÇÃO</w:t>
      </w:r>
    </w:p>
    <w:p w:rsidR="00AD3B44" w:rsidRPr="006F73D9" w:rsidRDefault="00AD3B44" w:rsidP="00E222B8">
      <w:pPr>
        <w:pStyle w:val="Para"/>
        <w:jc w:val="both"/>
        <w:rPr>
          <w:color w:val="000000"/>
          <w:lang w:val="pt-BR"/>
        </w:rPr>
      </w:pPr>
      <w:r w:rsidRPr="006F73D9">
        <w:rPr>
          <w:color w:val="000000"/>
          <w:lang w:val="pt-BR"/>
        </w:rPr>
        <w:t>O volume de vendas de músicas em meio convencionais como o Rádio está perdendo seu papel como indicador de popularidade de artistas</w:t>
      </w:r>
      <w:r w:rsidRPr="006F73D9">
        <w:rPr>
          <w:rStyle w:val="Refdenotaderodap"/>
          <w:rFonts w:cs="Arial"/>
          <w:color w:val="000000"/>
        </w:rPr>
        <w:footnoteReference w:id="2"/>
      </w:r>
      <w:r w:rsidRPr="006F73D9">
        <w:rPr>
          <w:color w:val="000000"/>
          <w:lang w:val="pt-BR"/>
        </w:rPr>
        <w:t xml:space="preserve">. Embora os números de vendas e execuções em rádios </w:t>
      </w:r>
      <w:r w:rsidRPr="006F73D9">
        <w:rPr>
          <w:color w:val="000000"/>
          <w:lang w:val="pt-BR"/>
        </w:rPr>
        <w:lastRenderedPageBreak/>
        <w:t>possam ter sido muito utilizados para medir a popularidade de um artista nas décadas de 50 e 60, essas variáveis tornaram-se cada vez mais pobres como indicadores de popularidade em detrimento ao rápido crescimento da divulgação da música em meio digital [11]. Com o surgimento de novos meios, através das quais as comunidades estão expostas à música, como as redes sociais, percebe-se a necessidade de reavaliar a forma como a popularidade de um artista é medida.</w:t>
      </w:r>
    </w:p>
    <w:p w:rsidR="00AD3B44" w:rsidRPr="006F73D9" w:rsidRDefault="00AD3B44" w:rsidP="00E222B8">
      <w:pPr>
        <w:pStyle w:val="Para"/>
        <w:jc w:val="both"/>
        <w:rPr>
          <w:color w:val="000000"/>
          <w:lang w:val="pt-BR"/>
        </w:rPr>
      </w:pPr>
      <w:r w:rsidRPr="006F73D9">
        <w:rPr>
          <w:color w:val="000000"/>
          <w:lang w:val="pt-BR"/>
        </w:rPr>
        <w:t xml:space="preserve">Segundo relatório da Federação Internacional da Indústria Fonográfica (IFPI), no mercado mundial, as vendas físicas caíram 4,5% em 2015, já as receitas da área digital cresceram 10,2%, e já representam mais da metade do faturamento com música gravada em 19 Países, incluindo o Brasil. O </w:t>
      </w:r>
      <w:r w:rsidRPr="006F73D9">
        <w:rPr>
          <w:i/>
          <w:iCs/>
          <w:color w:val="000000"/>
          <w:lang w:val="pt-BR"/>
        </w:rPr>
        <w:t>streaming</w:t>
      </w:r>
      <w:r w:rsidRPr="006F73D9">
        <w:rPr>
          <w:color w:val="000000"/>
          <w:lang w:val="pt-BR"/>
        </w:rPr>
        <w:t xml:space="preserve"> é o formato com maior crescimento, representando 19% do total das receitas fonográficas. O mercado de </w:t>
      </w:r>
      <w:r w:rsidRPr="006F73D9">
        <w:rPr>
          <w:i/>
          <w:iCs/>
          <w:color w:val="000000"/>
          <w:lang w:val="pt-BR"/>
        </w:rPr>
        <w:t>downloads</w:t>
      </w:r>
      <w:r w:rsidRPr="006F73D9">
        <w:rPr>
          <w:color w:val="000000"/>
          <w:lang w:val="pt-BR"/>
        </w:rPr>
        <w:t xml:space="preserve"> representa 20% do total das receitas fonográficas mundiais.</w:t>
      </w:r>
      <w:r w:rsidRPr="006F73D9">
        <w:rPr>
          <w:rFonts w:cs="Arial"/>
          <w:color w:val="000000"/>
          <w:lang w:val="pt-BR"/>
        </w:rPr>
        <w:tab/>
      </w:r>
      <w:r w:rsidRPr="006F73D9">
        <w:rPr>
          <w:color w:val="000000"/>
          <w:lang w:val="pt-BR"/>
        </w:rPr>
        <w:t>No Brasil, o mercado fonográfico</w:t>
      </w:r>
      <w:proofErr w:type="gramStart"/>
      <w:r w:rsidRPr="006F73D9">
        <w:rPr>
          <w:color w:val="000000"/>
          <w:lang w:val="pt-BR"/>
        </w:rPr>
        <w:t xml:space="preserve">  </w:t>
      </w:r>
      <w:proofErr w:type="gramEnd"/>
      <w:r w:rsidRPr="006F73D9">
        <w:rPr>
          <w:color w:val="000000"/>
          <w:lang w:val="pt-BR"/>
        </w:rPr>
        <w:t xml:space="preserve">teve em 2015 aumento em suas receitas de 10,6%, impulsionado pela continuidade do crescimento da área digital (+45,1%). O decréscimo das vendas físicas (-19,3%) e, em contrapartida, o desempenho significativo do mercado de música digital (+ 45,1%) constatam que a distribuição de música gravada através de meios digitais está em franca ascensão, seja por </w:t>
      </w:r>
      <w:r w:rsidRPr="006F73D9">
        <w:rPr>
          <w:i/>
          <w:iCs/>
          <w:color w:val="000000"/>
          <w:lang w:val="pt-BR"/>
        </w:rPr>
        <w:t>streaming</w:t>
      </w:r>
      <w:r w:rsidRPr="006F73D9">
        <w:rPr>
          <w:color w:val="000000"/>
          <w:lang w:val="pt-BR"/>
        </w:rPr>
        <w:t xml:space="preserve">, </w:t>
      </w:r>
      <w:r w:rsidRPr="006F73D9">
        <w:rPr>
          <w:i/>
          <w:iCs/>
          <w:color w:val="000000"/>
          <w:lang w:val="pt-BR"/>
        </w:rPr>
        <w:t>downloads</w:t>
      </w:r>
      <w:r w:rsidRPr="006F73D9">
        <w:rPr>
          <w:color w:val="000000"/>
          <w:lang w:val="pt-BR"/>
        </w:rPr>
        <w:t xml:space="preserve"> ou telefonia móvel. A Associação Brasileira dos Produtores de Disco (ABPD), afirma que o mercado brasileiro segue a mesma tendência do mercado mundial, com o setor digital sendo determinante para seu crescimento e já representando a maior parte de suas receitas [1]. </w:t>
      </w:r>
    </w:p>
    <w:p w:rsidR="00AD3B44" w:rsidRPr="006F73D9" w:rsidRDefault="00AD3B44" w:rsidP="00E222B8">
      <w:pPr>
        <w:pStyle w:val="Para"/>
        <w:jc w:val="both"/>
        <w:rPr>
          <w:color w:val="000000"/>
          <w:lang w:val="pt-BR"/>
        </w:rPr>
      </w:pPr>
      <w:r w:rsidRPr="006F73D9">
        <w:rPr>
          <w:color w:val="000000"/>
          <w:lang w:val="pt-BR"/>
        </w:rPr>
        <w:t xml:space="preserve">Assim, devido à nova configuração do mercado fonográfico, novas formas de se avaliar os artistas no cenário musical surgiram. Considerado uma revolução no </w:t>
      </w:r>
      <w:r w:rsidRPr="006F73D9">
        <w:rPr>
          <w:i/>
          <w:iCs/>
          <w:color w:val="000000"/>
          <w:lang w:val="pt-BR"/>
        </w:rPr>
        <w:t>marketing</w:t>
      </w:r>
      <w:r w:rsidRPr="006F73D9">
        <w:rPr>
          <w:color w:val="000000"/>
          <w:lang w:val="pt-BR"/>
        </w:rPr>
        <w:t xml:space="preserve"> da indústria fonográfica [6], o Next Big </w:t>
      </w:r>
      <w:proofErr w:type="spellStart"/>
      <w:r w:rsidRPr="006F73D9">
        <w:rPr>
          <w:color w:val="000000"/>
          <w:lang w:val="pt-BR"/>
        </w:rPr>
        <w:t>Sound</w:t>
      </w:r>
      <w:proofErr w:type="spellEnd"/>
      <w:r w:rsidRPr="006F73D9">
        <w:rPr>
          <w:color w:val="000000"/>
          <w:lang w:val="pt-BR"/>
        </w:rPr>
        <w:t xml:space="preserve"> é capaz de analisar o consumo de músicas de artistas através de uma enorme gama de pontos de venda e mídias digitais, incluindo </w:t>
      </w:r>
      <w:proofErr w:type="spellStart"/>
      <w:r w:rsidRPr="006F73D9">
        <w:rPr>
          <w:color w:val="000000"/>
          <w:lang w:val="pt-BR"/>
        </w:rPr>
        <w:t>Spotify</w:t>
      </w:r>
      <w:proofErr w:type="spellEnd"/>
      <w:r w:rsidRPr="006F73D9">
        <w:rPr>
          <w:color w:val="000000"/>
          <w:lang w:val="pt-BR"/>
        </w:rPr>
        <w:t xml:space="preserve">, Pandora, </w:t>
      </w:r>
      <w:proofErr w:type="gramStart"/>
      <w:r w:rsidRPr="006F73D9">
        <w:rPr>
          <w:color w:val="000000"/>
          <w:lang w:val="pt-BR"/>
        </w:rPr>
        <w:t>Last.</w:t>
      </w:r>
      <w:proofErr w:type="gramEnd"/>
      <w:r w:rsidRPr="006F73D9">
        <w:rPr>
          <w:color w:val="000000"/>
          <w:lang w:val="pt-BR"/>
        </w:rPr>
        <w:t xml:space="preserve">fm, </w:t>
      </w:r>
      <w:proofErr w:type="spellStart"/>
      <w:r w:rsidRPr="006F73D9">
        <w:rPr>
          <w:color w:val="000000"/>
          <w:lang w:val="pt-BR"/>
        </w:rPr>
        <w:t>Vevo</w:t>
      </w:r>
      <w:proofErr w:type="spellEnd"/>
      <w:r w:rsidRPr="006F73D9">
        <w:rPr>
          <w:color w:val="000000"/>
          <w:lang w:val="pt-BR"/>
        </w:rPr>
        <w:t xml:space="preserve">, </w:t>
      </w:r>
      <w:proofErr w:type="spellStart"/>
      <w:r w:rsidRPr="006F73D9">
        <w:rPr>
          <w:color w:val="000000"/>
          <w:lang w:val="pt-BR"/>
        </w:rPr>
        <w:t>Facebook</w:t>
      </w:r>
      <w:proofErr w:type="spellEnd"/>
      <w:r w:rsidRPr="006F73D9">
        <w:rPr>
          <w:color w:val="000000"/>
          <w:lang w:val="pt-BR"/>
        </w:rPr>
        <w:t xml:space="preserve"> e </w:t>
      </w:r>
      <w:proofErr w:type="spellStart"/>
      <w:r w:rsidRPr="006F73D9">
        <w:rPr>
          <w:color w:val="000000"/>
          <w:lang w:val="pt-BR"/>
        </w:rPr>
        <w:t>Twitter</w:t>
      </w:r>
      <w:proofErr w:type="spellEnd"/>
      <w:r w:rsidRPr="006F73D9">
        <w:rPr>
          <w:color w:val="000000"/>
          <w:lang w:val="pt-BR"/>
        </w:rPr>
        <w:t xml:space="preserve">. A empresa afirma que pode prever as vendas de álbuns com 20% de precisão para 85% dos artistas, atentando para o crescimento do artista no </w:t>
      </w:r>
      <w:proofErr w:type="spellStart"/>
      <w:r w:rsidRPr="006F73D9">
        <w:rPr>
          <w:color w:val="000000"/>
          <w:lang w:val="pt-BR"/>
        </w:rPr>
        <w:t>Facebook</w:t>
      </w:r>
      <w:proofErr w:type="spellEnd"/>
      <w:r w:rsidRPr="006F73D9">
        <w:rPr>
          <w:color w:val="000000"/>
          <w:lang w:val="pt-BR"/>
        </w:rPr>
        <w:t xml:space="preserve"> e outras medidas. O Next Big </w:t>
      </w:r>
      <w:proofErr w:type="spellStart"/>
      <w:r w:rsidRPr="006F73D9">
        <w:rPr>
          <w:color w:val="000000"/>
          <w:lang w:val="pt-BR"/>
        </w:rPr>
        <w:t>Sound</w:t>
      </w:r>
      <w:proofErr w:type="spellEnd"/>
      <w:r w:rsidRPr="006F73D9">
        <w:rPr>
          <w:color w:val="000000"/>
          <w:lang w:val="pt-BR"/>
        </w:rPr>
        <w:t xml:space="preserve">, em parceria com a </w:t>
      </w:r>
      <w:proofErr w:type="spellStart"/>
      <w:r w:rsidRPr="006F73D9">
        <w:rPr>
          <w:color w:val="000000"/>
          <w:lang w:val="pt-BR"/>
        </w:rPr>
        <w:t>Billboard</w:t>
      </w:r>
      <w:proofErr w:type="spellEnd"/>
      <w:r w:rsidRPr="006F73D9">
        <w:rPr>
          <w:color w:val="000000"/>
          <w:lang w:val="pt-BR"/>
        </w:rPr>
        <w:t xml:space="preserve">, provê seus dados para que a revista crie o </w:t>
      </w:r>
      <w:r w:rsidRPr="006F73D9">
        <w:rPr>
          <w:i/>
          <w:iCs/>
          <w:color w:val="000000"/>
          <w:lang w:val="pt-BR"/>
        </w:rPr>
        <w:t>ranking</w:t>
      </w:r>
      <w:r w:rsidRPr="006F73D9">
        <w:rPr>
          <w:color w:val="000000"/>
          <w:lang w:val="pt-BR"/>
        </w:rPr>
        <w:t xml:space="preserve"> Social 50, na qual apresenta os 50 artistas de cada semana mais populares nas mídias digitais </w:t>
      </w:r>
      <w:proofErr w:type="spellStart"/>
      <w:r w:rsidRPr="006F73D9">
        <w:rPr>
          <w:color w:val="000000"/>
          <w:lang w:val="pt-BR"/>
        </w:rPr>
        <w:t>Facebook</w:t>
      </w:r>
      <w:proofErr w:type="spellEnd"/>
      <w:r w:rsidRPr="006F73D9">
        <w:rPr>
          <w:color w:val="000000"/>
          <w:lang w:val="pt-BR"/>
        </w:rPr>
        <w:t xml:space="preserve">, Pandora, </w:t>
      </w:r>
      <w:proofErr w:type="spellStart"/>
      <w:r w:rsidRPr="006F73D9">
        <w:rPr>
          <w:color w:val="000000"/>
          <w:lang w:val="pt-BR"/>
        </w:rPr>
        <w:t>Twitter</w:t>
      </w:r>
      <w:proofErr w:type="spellEnd"/>
      <w:r w:rsidRPr="006F73D9">
        <w:rPr>
          <w:color w:val="000000"/>
          <w:lang w:val="pt-BR"/>
        </w:rPr>
        <w:t xml:space="preserve">, </w:t>
      </w:r>
      <w:proofErr w:type="gramStart"/>
      <w:r w:rsidRPr="006F73D9">
        <w:rPr>
          <w:color w:val="000000"/>
          <w:lang w:val="pt-BR"/>
        </w:rPr>
        <w:t>Last.</w:t>
      </w:r>
      <w:proofErr w:type="gramEnd"/>
      <w:r w:rsidRPr="006F73D9">
        <w:rPr>
          <w:color w:val="000000"/>
          <w:lang w:val="pt-BR"/>
        </w:rPr>
        <w:t xml:space="preserve">fm e </w:t>
      </w:r>
      <w:proofErr w:type="spellStart"/>
      <w:r w:rsidRPr="006F73D9">
        <w:rPr>
          <w:color w:val="000000"/>
          <w:lang w:val="pt-BR"/>
        </w:rPr>
        <w:t>MySpace</w:t>
      </w:r>
      <w:proofErr w:type="spellEnd"/>
      <w:r w:rsidRPr="006F73D9">
        <w:rPr>
          <w:color w:val="000000"/>
          <w:lang w:val="pt-BR"/>
        </w:rPr>
        <w:t xml:space="preserve"> e </w:t>
      </w:r>
      <w:proofErr w:type="spellStart"/>
      <w:r w:rsidRPr="006F73D9">
        <w:rPr>
          <w:color w:val="000000"/>
          <w:lang w:val="pt-BR"/>
        </w:rPr>
        <w:t>Youtube</w:t>
      </w:r>
      <w:proofErr w:type="spellEnd"/>
      <w:r w:rsidRPr="006F73D9">
        <w:rPr>
          <w:color w:val="000000"/>
          <w:lang w:val="pt-BR"/>
        </w:rPr>
        <w:t xml:space="preserve"> [8,13].</w:t>
      </w:r>
    </w:p>
    <w:p w:rsidR="00AD3B44" w:rsidRPr="006F73D9" w:rsidRDefault="00AD3B44" w:rsidP="00E222B8">
      <w:pPr>
        <w:pStyle w:val="Para"/>
        <w:jc w:val="both"/>
        <w:rPr>
          <w:color w:val="000000"/>
          <w:lang w:val="pt-BR"/>
        </w:rPr>
      </w:pPr>
      <w:r w:rsidRPr="006F73D9">
        <w:rPr>
          <w:color w:val="000000"/>
          <w:lang w:val="pt-BR"/>
        </w:rPr>
        <w:t xml:space="preserve">Outro fator que contribui para a popularidade de um artista é a análise de eventos relacionados ao meio musical, por exemplo, o lançamento de uma música em um programa de televisão (TV) e a utilização dela em novelas e séries na TV. Ter espaço em uma </w:t>
      </w:r>
      <w:r w:rsidRPr="006F73D9">
        <w:rPr>
          <w:color w:val="000000"/>
          <w:lang w:val="pt-BR"/>
        </w:rPr>
        <w:lastRenderedPageBreak/>
        <w:t>novela, consequentemente, abre espaço na grade de programação da emissora, atingindo, por conseguinte, emissoras de rádio [7].</w:t>
      </w:r>
    </w:p>
    <w:p w:rsidR="00AD3B44" w:rsidRPr="006F73D9" w:rsidRDefault="00AD3B44" w:rsidP="00E222B8">
      <w:pPr>
        <w:pStyle w:val="Para"/>
        <w:jc w:val="both"/>
        <w:rPr>
          <w:color w:val="000000"/>
          <w:lang w:val="pt-BR"/>
        </w:rPr>
      </w:pPr>
      <w:r w:rsidRPr="006F73D9">
        <w:rPr>
          <w:color w:val="000000"/>
          <w:lang w:val="pt-BR"/>
        </w:rPr>
        <w:t>Uma pesquisa divulgada pelo Next Big</w:t>
      </w:r>
      <w:proofErr w:type="gramStart"/>
      <w:r w:rsidRPr="006F73D9">
        <w:rPr>
          <w:color w:val="000000"/>
          <w:lang w:val="pt-BR"/>
        </w:rPr>
        <w:t xml:space="preserve">  </w:t>
      </w:r>
      <w:proofErr w:type="spellStart"/>
      <w:proofErr w:type="gramEnd"/>
      <w:r w:rsidRPr="006F73D9">
        <w:rPr>
          <w:color w:val="000000"/>
          <w:lang w:val="pt-BR"/>
        </w:rPr>
        <w:t>Sound</w:t>
      </w:r>
      <w:proofErr w:type="spellEnd"/>
      <w:r w:rsidRPr="006F73D9">
        <w:rPr>
          <w:color w:val="000000"/>
          <w:lang w:val="pt-BR"/>
        </w:rPr>
        <w:t xml:space="preserve"> [15] referente ao ano de 2013, aponta que 91% das bandas que existem no mundo ainda não foram descobertas pelo público. Isso ocorre, principalmente, porque as mídias digitais de maior acesso estão voltadas a artistas que estão no topo dos </w:t>
      </w:r>
      <w:r w:rsidRPr="006F73D9">
        <w:rPr>
          <w:i/>
          <w:iCs/>
          <w:color w:val="000000"/>
          <w:lang w:val="pt-BR"/>
        </w:rPr>
        <w:t>rankings</w:t>
      </w:r>
      <w:r w:rsidRPr="006F73D9">
        <w:rPr>
          <w:color w:val="000000"/>
          <w:lang w:val="pt-BR"/>
        </w:rPr>
        <w:t xml:space="preserve">. Essa fatia de aproximadamente 1% é que domina 87,3% de todos os </w:t>
      </w:r>
      <w:proofErr w:type="spellStart"/>
      <w:r w:rsidRPr="006F73D9">
        <w:rPr>
          <w:i/>
          <w:iCs/>
          <w:color w:val="000000"/>
          <w:lang w:val="pt-BR"/>
        </w:rPr>
        <w:t>likes</w:t>
      </w:r>
      <w:proofErr w:type="spellEnd"/>
      <w:r w:rsidRPr="006F73D9">
        <w:rPr>
          <w:color w:val="000000"/>
          <w:lang w:val="pt-BR"/>
        </w:rPr>
        <w:t xml:space="preserve"> no </w:t>
      </w:r>
      <w:proofErr w:type="spellStart"/>
      <w:r w:rsidRPr="006F73D9">
        <w:rPr>
          <w:color w:val="000000"/>
          <w:lang w:val="pt-BR"/>
        </w:rPr>
        <w:t>Facebook</w:t>
      </w:r>
      <w:proofErr w:type="spellEnd"/>
      <w:r w:rsidRPr="006F73D9">
        <w:rPr>
          <w:color w:val="000000"/>
          <w:lang w:val="pt-BR"/>
        </w:rPr>
        <w:t xml:space="preserve"> e visualizações no </w:t>
      </w:r>
      <w:proofErr w:type="spellStart"/>
      <w:r w:rsidRPr="006F73D9">
        <w:rPr>
          <w:color w:val="000000"/>
          <w:lang w:val="pt-BR"/>
        </w:rPr>
        <w:t>Youtube</w:t>
      </w:r>
      <w:proofErr w:type="spellEnd"/>
      <w:r w:rsidRPr="006F73D9">
        <w:rPr>
          <w:color w:val="000000"/>
          <w:lang w:val="pt-BR"/>
        </w:rPr>
        <w:t xml:space="preserve"> e VEVO.</w:t>
      </w:r>
    </w:p>
    <w:p w:rsidR="00AD3B44" w:rsidRPr="006F73D9" w:rsidRDefault="00AD3B44" w:rsidP="00E222B8">
      <w:pPr>
        <w:pStyle w:val="Para"/>
        <w:jc w:val="both"/>
        <w:rPr>
          <w:color w:val="000000"/>
          <w:lang w:val="pt-BR"/>
        </w:rPr>
      </w:pPr>
      <w:r w:rsidRPr="006F73D9">
        <w:rPr>
          <w:color w:val="000000"/>
          <w:lang w:val="pt-BR"/>
        </w:rPr>
        <w:t xml:space="preserve">Com base no exposto, percebe-se a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como também às práticas e estratégias de divulgação utilizadas por produtores e fãs em tais ambientes. Além disso, o potencial de medição da popularidade de um artista por meio das </w:t>
      </w:r>
      <w:proofErr w:type="spellStart"/>
      <w:r w:rsidRPr="006F73D9">
        <w:rPr>
          <w:i/>
          <w:iCs/>
          <w:color w:val="000000"/>
          <w:lang w:val="pt-BR"/>
        </w:rPr>
        <w:t>features</w:t>
      </w:r>
      <w:proofErr w:type="spellEnd"/>
      <w:r w:rsidRPr="006F73D9">
        <w:rPr>
          <w:color w:val="000000"/>
          <w:lang w:val="pt-BR"/>
        </w:rPr>
        <w:t xml:space="preserve"> disponibilizadas por mídias digitais como </w:t>
      </w:r>
      <w:proofErr w:type="spellStart"/>
      <w:r w:rsidRPr="006F73D9">
        <w:rPr>
          <w:i/>
          <w:iCs/>
          <w:color w:val="000000"/>
          <w:lang w:val="pt-BR"/>
        </w:rPr>
        <w:t>likes</w:t>
      </w:r>
      <w:proofErr w:type="spellEnd"/>
      <w:r w:rsidRPr="006F73D9">
        <w:rPr>
          <w:color w:val="000000"/>
          <w:lang w:val="pt-BR"/>
        </w:rPr>
        <w:t xml:space="preserve"> e </w:t>
      </w:r>
      <w:proofErr w:type="spellStart"/>
      <w:r w:rsidRPr="006F73D9">
        <w:rPr>
          <w:i/>
          <w:iCs/>
          <w:color w:val="000000"/>
          <w:lang w:val="pt-BR"/>
        </w:rPr>
        <w:t>dislikes</w:t>
      </w:r>
      <w:proofErr w:type="spellEnd"/>
      <w:r w:rsidRPr="006F73D9">
        <w:rPr>
          <w:color w:val="000000"/>
          <w:lang w:val="pt-BR"/>
        </w:rPr>
        <w:t xml:space="preserve"> ainda permanece inexplorado no contexto da Recuperação de Informação. A utilização desses dados, provenientes de diversas fontes, na geração de </w:t>
      </w:r>
      <w:r w:rsidRPr="006F73D9">
        <w:rPr>
          <w:i/>
          <w:iCs/>
          <w:color w:val="000000"/>
          <w:lang w:val="pt-BR"/>
        </w:rPr>
        <w:t>rankings</w:t>
      </w:r>
      <w:r w:rsidRPr="006F73D9">
        <w:rPr>
          <w:color w:val="000000"/>
          <w:lang w:val="pt-BR"/>
        </w:rPr>
        <w:t>, pode gerar resultados diferentes dos que se têm convencionalmente [3].</w:t>
      </w:r>
    </w:p>
    <w:p w:rsidR="00AD3B44" w:rsidRPr="006F73D9" w:rsidRDefault="00AD3B44" w:rsidP="00E222B8">
      <w:pPr>
        <w:pStyle w:val="Para"/>
        <w:jc w:val="both"/>
        <w:rPr>
          <w:color w:val="000000"/>
          <w:lang w:val="pt-BR"/>
        </w:rPr>
      </w:pPr>
      <w:r w:rsidRPr="006F73D9">
        <w:rPr>
          <w:color w:val="000000"/>
          <w:lang w:val="pt-BR"/>
        </w:rPr>
        <w:t xml:space="preserve">Embora haja </w:t>
      </w:r>
      <w:r w:rsidRPr="006F73D9">
        <w:rPr>
          <w:i/>
          <w:iCs/>
          <w:color w:val="000000"/>
          <w:lang w:val="pt-BR"/>
        </w:rPr>
        <w:t>rankings</w:t>
      </w:r>
      <w:r w:rsidRPr="006F73D9">
        <w:rPr>
          <w:color w:val="000000"/>
          <w:lang w:val="pt-BR"/>
        </w:rPr>
        <w:t xml:space="preserve"> do meio fonográfico que utilizam das mídias digitais como o </w:t>
      </w:r>
      <w:r w:rsidRPr="006F73D9">
        <w:rPr>
          <w:i/>
          <w:iCs/>
          <w:color w:val="000000"/>
          <w:lang w:val="pt-BR"/>
        </w:rPr>
        <w:t>ranking</w:t>
      </w:r>
      <w:r w:rsidRPr="006F73D9">
        <w:rPr>
          <w:color w:val="000000"/>
          <w:lang w:val="pt-BR"/>
        </w:rPr>
        <w:t xml:space="preserve"> Social 50, observa-se que não há uma metodologia clara e transparente de como são calculados as posições dos </w:t>
      </w:r>
      <w:r w:rsidRPr="006F73D9">
        <w:rPr>
          <w:i/>
          <w:iCs/>
          <w:color w:val="000000"/>
          <w:lang w:val="pt-BR"/>
        </w:rPr>
        <w:t>rankings</w:t>
      </w:r>
      <w:r w:rsidRPr="006F73D9">
        <w:rPr>
          <w:color w:val="000000"/>
          <w:lang w:val="pt-BR"/>
        </w:rPr>
        <w:t xml:space="preserve">. Além disso, observa-se que há sempre uma tendência desses </w:t>
      </w:r>
      <w:r w:rsidRPr="006F73D9">
        <w:rPr>
          <w:i/>
          <w:iCs/>
          <w:color w:val="000000"/>
          <w:lang w:val="pt-BR"/>
        </w:rPr>
        <w:t>rankings</w:t>
      </w:r>
      <w:r w:rsidRPr="006F73D9">
        <w:rPr>
          <w:color w:val="000000"/>
          <w:lang w:val="pt-BR"/>
        </w:rPr>
        <w:t xml:space="preserve"> considerarem apenas artistas que estão despontando, limitando a análise do mercado fonográfico e desconsiderando, por exemplo, o histórico da música ao longo dos anos e o que isso pode influenciar no mercado fonográfico atualmente [15]. Foi pensando nisto que os autores deste</w:t>
      </w:r>
      <w:proofErr w:type="gramStart"/>
      <w:r w:rsidRPr="006F73D9">
        <w:rPr>
          <w:color w:val="000000"/>
          <w:lang w:val="pt-BR"/>
        </w:rPr>
        <w:t xml:space="preserve">  </w:t>
      </w:r>
      <w:proofErr w:type="gramEnd"/>
      <w:r w:rsidRPr="006F73D9">
        <w:rPr>
          <w:color w:val="000000"/>
          <w:lang w:val="pt-BR"/>
        </w:rPr>
        <w:t xml:space="preserve">trabalho  desenvolveram uma metodologia de construção de </w:t>
      </w:r>
      <w:r w:rsidRPr="006F73D9">
        <w:rPr>
          <w:i/>
          <w:iCs/>
          <w:color w:val="000000"/>
          <w:lang w:val="pt-BR"/>
        </w:rPr>
        <w:t>rankings</w:t>
      </w:r>
      <w:r w:rsidRPr="006F73D9">
        <w:rPr>
          <w:color w:val="000000"/>
          <w:lang w:val="pt-BR"/>
        </w:rPr>
        <w:t xml:space="preserve"> de artistas a partir da análise e mineração de dados coletados frequentemente de mídias digitais (</w:t>
      </w:r>
      <w:proofErr w:type="spellStart"/>
      <w:r w:rsidRPr="006F73D9">
        <w:rPr>
          <w:color w:val="000000"/>
          <w:lang w:val="pt-BR"/>
        </w:rPr>
        <w:t>Youtube</w:t>
      </w:r>
      <w:proofErr w:type="spellEnd"/>
      <w:r w:rsidRPr="006F73D9">
        <w:rPr>
          <w:color w:val="000000"/>
          <w:lang w:val="pt-BR"/>
        </w:rPr>
        <w:t xml:space="preserve">, Last.fm, Letras, </w:t>
      </w:r>
      <w:proofErr w:type="spellStart"/>
      <w:r w:rsidRPr="006F73D9">
        <w:rPr>
          <w:color w:val="000000"/>
          <w:lang w:val="pt-BR"/>
        </w:rPr>
        <w:t>Twitter</w:t>
      </w:r>
      <w:proofErr w:type="spellEnd"/>
      <w:r w:rsidRPr="006F73D9">
        <w:rPr>
          <w:color w:val="000000"/>
          <w:lang w:val="pt-BR"/>
        </w:rPr>
        <w:t xml:space="preserve">, </w:t>
      </w:r>
      <w:proofErr w:type="spellStart"/>
      <w:r w:rsidRPr="006F73D9">
        <w:rPr>
          <w:color w:val="000000"/>
          <w:lang w:val="pt-BR"/>
        </w:rPr>
        <w:t>Facebook</w:t>
      </w:r>
      <w:proofErr w:type="spellEnd"/>
      <w:r w:rsidRPr="006F73D9">
        <w:rPr>
          <w:color w:val="000000"/>
          <w:lang w:val="pt-BR"/>
        </w:rPr>
        <w:t xml:space="preserve">, Vagalume, </w:t>
      </w:r>
      <w:proofErr w:type="spellStart"/>
      <w:r w:rsidRPr="006F73D9">
        <w:rPr>
          <w:color w:val="000000"/>
          <w:lang w:val="pt-BR"/>
        </w:rPr>
        <w:t>CifraClub</w:t>
      </w:r>
      <w:proofErr w:type="spellEnd"/>
      <w:r w:rsidRPr="006F73D9">
        <w:rPr>
          <w:color w:val="000000"/>
          <w:lang w:val="pt-BR"/>
        </w:rPr>
        <w:t xml:space="preserve"> e </w:t>
      </w:r>
      <w:proofErr w:type="spellStart"/>
      <w:r w:rsidRPr="006F73D9">
        <w:rPr>
          <w:color w:val="000000"/>
          <w:lang w:val="pt-BR"/>
        </w:rPr>
        <w:t>Rdio</w:t>
      </w:r>
      <w:proofErr w:type="spellEnd"/>
      <w:r w:rsidRPr="006F73D9">
        <w:rPr>
          <w:color w:val="000000"/>
          <w:lang w:val="pt-BR"/>
        </w:rPr>
        <w:t>) e das mídias de massa TV, no intuito de avaliar a popularidade de um artista em análise (referência omitida para a revisão).</w:t>
      </w:r>
    </w:p>
    <w:p w:rsidR="00AD3B44" w:rsidRPr="006F73D9" w:rsidRDefault="00AD3B44" w:rsidP="00666DE4">
      <w:pPr>
        <w:pStyle w:val="Textodecomentrio"/>
        <w:ind w:firstLine="240"/>
        <w:rPr>
          <w:rFonts w:cs="Arial"/>
          <w:color w:val="000000"/>
          <w:lang w:val="pt-BR"/>
        </w:rPr>
      </w:pPr>
      <w:r w:rsidRPr="006F73D9">
        <w:rPr>
          <w:color w:val="000000"/>
          <w:lang w:val="pt-BR"/>
        </w:rPr>
        <w:t xml:space="preserve">A pesquisa realizada no trabalho </w:t>
      </w:r>
      <w:r w:rsidRPr="006F73D9">
        <w:rPr>
          <w:color w:val="000000"/>
          <w:sz w:val="18"/>
          <w:szCs w:val="18"/>
          <w:lang w:val="pt-BR"/>
        </w:rPr>
        <w:t>(referência omitida para a revisão)</w:t>
      </w:r>
      <w:r w:rsidRPr="006F73D9">
        <w:rPr>
          <w:color w:val="000000"/>
          <w:lang w:val="pt-BR"/>
        </w:rPr>
        <w:t xml:space="preserve"> desenvolveu a metodologia de construção de </w:t>
      </w:r>
      <w:r w:rsidRPr="006F73D9">
        <w:rPr>
          <w:i/>
          <w:iCs/>
          <w:color w:val="000000"/>
          <w:lang w:val="pt-BR"/>
        </w:rPr>
        <w:t>rankings</w:t>
      </w:r>
      <w:r w:rsidRPr="006F73D9">
        <w:rPr>
          <w:color w:val="000000"/>
          <w:lang w:val="pt-BR"/>
        </w:rPr>
        <w:t xml:space="preserve"> com base em uma lista de artistas internacionais. Visando analisar essa metodologia para o mercado fonográfico brasileiro, tendo em vista a importância do mesmo, este artigo busca realizar uma análise minuciosa do mercado fonográfico brasileiro utilizando </w:t>
      </w:r>
      <w:proofErr w:type="gramStart"/>
      <w:r w:rsidRPr="006F73D9">
        <w:rPr>
          <w:color w:val="000000"/>
          <w:lang w:val="pt-BR"/>
        </w:rPr>
        <w:t>a audiência do artista em várias mídias digitais e também na mídia TV. A metodologia</w:t>
      </w:r>
      <w:proofErr w:type="gramEnd"/>
      <w:r w:rsidRPr="006F73D9">
        <w:rPr>
          <w:color w:val="000000"/>
          <w:lang w:val="pt-BR"/>
        </w:rPr>
        <w:t xml:space="preserve"> proposta gerou a implementação de algoritmos que produzem </w:t>
      </w:r>
      <w:r w:rsidRPr="006F73D9">
        <w:rPr>
          <w:i/>
          <w:iCs/>
          <w:color w:val="000000"/>
          <w:lang w:val="pt-BR"/>
        </w:rPr>
        <w:t>rankings</w:t>
      </w:r>
      <w:r w:rsidRPr="006F73D9">
        <w:rPr>
          <w:color w:val="000000"/>
          <w:lang w:val="pt-BR"/>
        </w:rPr>
        <w:t xml:space="preserve"> de artistas a partir de dados de diferentes mídias, que auxiliam na elaboração de </w:t>
      </w:r>
      <w:r w:rsidRPr="006F73D9">
        <w:rPr>
          <w:i/>
          <w:iCs/>
          <w:color w:val="000000"/>
          <w:lang w:val="pt-BR"/>
        </w:rPr>
        <w:t xml:space="preserve">rankings </w:t>
      </w:r>
      <w:r w:rsidRPr="006F73D9">
        <w:rPr>
          <w:color w:val="000000"/>
          <w:lang w:val="pt-BR"/>
        </w:rPr>
        <w:t>considerando as abordagens modernas do mercado fonográfico brasileiro..</w:t>
      </w:r>
    </w:p>
    <w:p w:rsidR="00AD3B44" w:rsidRPr="006F73D9" w:rsidRDefault="00AD3B44" w:rsidP="00E222B8">
      <w:pPr>
        <w:pStyle w:val="Para"/>
        <w:jc w:val="both"/>
        <w:rPr>
          <w:rFonts w:cs="Arial"/>
          <w:color w:val="000000"/>
          <w:lang w:val="pt-BR"/>
        </w:rPr>
      </w:pPr>
      <w:r w:rsidRPr="006F73D9">
        <w:rPr>
          <w:color w:val="000000"/>
          <w:lang w:val="pt-BR"/>
        </w:rPr>
        <w:t xml:space="preserve">Para isso, visa-se analisar os tipos de </w:t>
      </w:r>
      <w:r w:rsidRPr="006F73D9">
        <w:rPr>
          <w:i/>
          <w:iCs/>
          <w:color w:val="000000"/>
          <w:lang w:val="pt-BR"/>
        </w:rPr>
        <w:t>rankings</w:t>
      </w:r>
      <w:r w:rsidRPr="006F73D9">
        <w:rPr>
          <w:color w:val="000000"/>
          <w:lang w:val="pt-BR"/>
        </w:rPr>
        <w:t xml:space="preserve"> que podem ser desenvolvidos, estudando características e comportamentos dos artistas nas mídias digitais e TV, uma vez que artistas podem </w:t>
      </w:r>
      <w:r w:rsidRPr="006F73D9">
        <w:rPr>
          <w:color w:val="000000"/>
          <w:lang w:val="pt-BR"/>
        </w:rPr>
        <w:lastRenderedPageBreak/>
        <w:t xml:space="preserve">possuir perfis bem distintos em diferentes mídias, de forma a demandarem </w:t>
      </w:r>
      <w:r w:rsidRPr="006F73D9">
        <w:rPr>
          <w:i/>
          <w:iCs/>
          <w:color w:val="000000"/>
          <w:lang w:val="pt-BR"/>
        </w:rPr>
        <w:t>rankings</w:t>
      </w:r>
      <w:r w:rsidRPr="006F73D9">
        <w:rPr>
          <w:color w:val="000000"/>
          <w:lang w:val="pt-BR"/>
        </w:rPr>
        <w:t xml:space="preserve"> também distintos, ou podem possuir comportamentos semelhantes, necessitando-se desenvolver um </w:t>
      </w:r>
      <w:r w:rsidRPr="006F73D9">
        <w:rPr>
          <w:i/>
          <w:iCs/>
          <w:color w:val="000000"/>
          <w:lang w:val="pt-BR"/>
        </w:rPr>
        <w:t>ranking</w:t>
      </w:r>
      <w:r w:rsidRPr="006F73D9">
        <w:rPr>
          <w:color w:val="000000"/>
          <w:lang w:val="pt-BR"/>
        </w:rPr>
        <w:t xml:space="preserve"> que contenha artistas que possam ser comparáveis.</w:t>
      </w:r>
    </w:p>
    <w:p w:rsidR="00AD3B44" w:rsidRPr="006F73D9" w:rsidRDefault="00AD3B44" w:rsidP="00666DE4">
      <w:pPr>
        <w:pStyle w:val="Para"/>
        <w:jc w:val="both"/>
        <w:rPr>
          <w:rFonts w:cs="Arial"/>
          <w:color w:val="000000"/>
          <w:lang w:val="pt-BR"/>
        </w:rPr>
      </w:pPr>
      <w:r w:rsidRPr="006F73D9">
        <w:rPr>
          <w:color w:val="000000"/>
          <w:lang w:val="pt-BR"/>
        </w:rPr>
        <w:t>Este artigo está organizado da seguinte forma. Na Seção 2 são apresentados trabalhos relacionados. Na Seção 3 é apresentada a Metodologia de construção de rankings de artistas. Na Seção 4 são apresentados os resultados experimentais. Na Seção 5 são apresentadas as conclusões e trabalhos futuros</w:t>
      </w:r>
      <w:ins w:id="4" w:author="Debora" w:date="2017-05-31T15:24:00Z">
        <w:r>
          <w:rPr>
            <w:color w:val="000000"/>
            <w:lang w:val="pt-BR"/>
          </w:rPr>
          <w:t>.</w:t>
        </w:r>
      </w:ins>
    </w:p>
    <w:p w:rsidR="00D465A3" w:rsidRDefault="00AD3B44" w:rsidP="00666DE4">
      <w:pPr>
        <w:pStyle w:val="Head1"/>
        <w:ind w:left="0" w:firstLine="0"/>
        <w:rPr>
          <w:ins w:id="5" w:author="Felipe Lopes de Melo Faria" w:date="2017-06-05T00:39:00Z"/>
          <w:color w:val="000000"/>
          <w:lang w:val="pt-BR"/>
        </w:rPr>
      </w:pPr>
      <w:r w:rsidRPr="006F73D9">
        <w:rPr>
          <w:color w:val="000000"/>
          <w:lang w:val="pt-BR"/>
        </w:rPr>
        <w:t>2</w:t>
      </w:r>
      <w:r w:rsidRPr="006F73D9">
        <w:rPr>
          <w:color w:val="000000"/>
        </w:rPr>
        <w:t> </w:t>
      </w:r>
      <w:r w:rsidRPr="006F73D9">
        <w:rPr>
          <w:color w:val="000000"/>
          <w:lang w:val="pt-BR"/>
        </w:rPr>
        <w:t>TRABALHOS RELACIONADOS</w:t>
      </w:r>
    </w:p>
    <w:p w:rsidR="00AD3B44" w:rsidRPr="006F73D9" w:rsidRDefault="00AD3B44" w:rsidP="00E222B8">
      <w:pPr>
        <w:pStyle w:val="Para"/>
        <w:jc w:val="both"/>
        <w:rPr>
          <w:color w:val="000000"/>
          <w:lang w:val="pt-BR"/>
        </w:rPr>
      </w:pPr>
      <w:r w:rsidRPr="006F73D9">
        <w:rPr>
          <w:color w:val="000000"/>
          <w:lang w:val="pt-BR"/>
        </w:rPr>
        <w:t xml:space="preserve">Nesta seção são apresentados trabalhos no escopo de construção de </w:t>
      </w:r>
      <w:r w:rsidRPr="006F73D9">
        <w:rPr>
          <w:i/>
          <w:iCs/>
          <w:color w:val="000000"/>
          <w:lang w:val="pt-BR"/>
        </w:rPr>
        <w:t>rankings</w:t>
      </w:r>
      <w:r w:rsidRPr="006F73D9">
        <w:rPr>
          <w:color w:val="000000"/>
          <w:lang w:val="pt-BR"/>
        </w:rPr>
        <w:t xml:space="preserve"> de artistas, utilizando-se de mídias digitais, e também trabalhos que utilizam da relação entre </w:t>
      </w:r>
      <w:proofErr w:type="gramStart"/>
      <w:r w:rsidRPr="006F73D9">
        <w:rPr>
          <w:color w:val="000000"/>
          <w:lang w:val="pt-BR"/>
        </w:rPr>
        <w:t>as mídias digital</w:t>
      </w:r>
      <w:proofErr w:type="gramEnd"/>
      <w:r w:rsidRPr="006F73D9">
        <w:rPr>
          <w:color w:val="000000"/>
          <w:lang w:val="pt-BR"/>
        </w:rPr>
        <w:t xml:space="preserve"> e de massa para a construção de </w:t>
      </w:r>
      <w:r w:rsidRPr="006F73D9">
        <w:rPr>
          <w:i/>
          <w:iCs/>
          <w:color w:val="000000"/>
          <w:lang w:val="pt-BR"/>
        </w:rPr>
        <w:t>rankings</w:t>
      </w:r>
      <w:r w:rsidRPr="006F73D9">
        <w:rPr>
          <w:color w:val="000000"/>
          <w:lang w:val="pt-BR"/>
        </w:rPr>
        <w:t>.</w:t>
      </w:r>
    </w:p>
    <w:p w:rsidR="00AD3B44" w:rsidRPr="006F73D9" w:rsidRDefault="00AD3B44" w:rsidP="00E222B8">
      <w:pPr>
        <w:pStyle w:val="Para"/>
        <w:jc w:val="both"/>
        <w:rPr>
          <w:color w:val="000000"/>
          <w:lang w:val="pt-BR"/>
        </w:rPr>
      </w:pPr>
      <w:r w:rsidRPr="006F73D9">
        <w:rPr>
          <w:color w:val="000000"/>
          <w:lang w:val="pt-BR"/>
        </w:rPr>
        <w:t xml:space="preserve">Estudiosos da música e sociólogos há muito tempo vêm demonstrado interesse nos padrões de consumo de música e sua relação com a situação socioeconômica por meio de </w:t>
      </w:r>
      <w:proofErr w:type="spellStart"/>
      <w:r w:rsidRPr="006F73D9">
        <w:rPr>
          <w:i/>
          <w:iCs/>
          <w:color w:val="000000"/>
          <w:lang w:val="pt-BR"/>
        </w:rPr>
        <w:t>features</w:t>
      </w:r>
      <w:proofErr w:type="spellEnd"/>
      <w:r w:rsidRPr="006F73D9">
        <w:rPr>
          <w:color w:val="000000"/>
          <w:lang w:val="pt-BR"/>
        </w:rPr>
        <w:t xml:space="preserve"> em mídias digitais. Salienta-se que as mídias digitais podem auxiliar na visibilidade de artistas, projetando os artistas tanto quanto a mídia televisiva [19]. </w:t>
      </w:r>
    </w:p>
    <w:p w:rsidR="00AD3B44" w:rsidRPr="006F73D9" w:rsidRDefault="00AD3B44" w:rsidP="00E222B8">
      <w:pPr>
        <w:pStyle w:val="Para"/>
        <w:jc w:val="both"/>
        <w:rPr>
          <w:color w:val="000000"/>
          <w:lang w:val="pt-BR"/>
        </w:rPr>
      </w:pPr>
      <w:r w:rsidRPr="006F73D9">
        <w:rPr>
          <w:color w:val="000000"/>
          <w:lang w:val="pt-BR"/>
        </w:rPr>
        <w:t xml:space="preserve">O trabalho de Yao Lu </w:t>
      </w:r>
      <w:proofErr w:type="gramStart"/>
      <w:r w:rsidRPr="006F73D9">
        <w:rPr>
          <w:color w:val="000000"/>
          <w:lang w:val="pt-BR"/>
        </w:rPr>
        <w:t>et</w:t>
      </w:r>
      <w:proofErr w:type="gramEnd"/>
      <w:r w:rsidRPr="006F73D9">
        <w:rPr>
          <w:color w:val="000000"/>
          <w:lang w:val="pt-BR"/>
        </w:rPr>
        <w:t xml:space="preserve"> al. [20] constrói um </w:t>
      </w:r>
      <w:r w:rsidRPr="006F73D9">
        <w:rPr>
          <w:i/>
          <w:iCs/>
          <w:color w:val="000000"/>
          <w:lang w:val="pt-BR"/>
        </w:rPr>
        <w:t xml:space="preserve">ranking </w:t>
      </w:r>
      <w:r w:rsidRPr="006F73D9">
        <w:rPr>
          <w:color w:val="000000"/>
          <w:lang w:val="pt-BR"/>
        </w:rPr>
        <w:t xml:space="preserve">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como o </w:t>
      </w:r>
      <w:proofErr w:type="spellStart"/>
      <w:r w:rsidRPr="006F73D9">
        <w:rPr>
          <w:color w:val="000000"/>
          <w:lang w:val="pt-BR"/>
        </w:rPr>
        <w:t>Deezer</w:t>
      </w:r>
      <w:proofErr w:type="spellEnd"/>
      <w:r w:rsidRPr="006F73D9">
        <w:rPr>
          <w:color w:val="000000"/>
          <w:lang w:val="pt-BR"/>
        </w:rPr>
        <w:t>, por exemplo.</w:t>
      </w:r>
    </w:p>
    <w:p w:rsidR="00AD3B44" w:rsidRPr="006F73D9" w:rsidRDefault="00AD3B44" w:rsidP="00E222B8">
      <w:pPr>
        <w:pStyle w:val="Para"/>
        <w:jc w:val="both"/>
        <w:rPr>
          <w:color w:val="000000"/>
          <w:lang w:val="pt-BR"/>
        </w:rPr>
      </w:pPr>
      <w:r w:rsidRPr="006F73D9">
        <w:rPr>
          <w:color w:val="000000"/>
          <w:lang w:val="es-ES"/>
        </w:rPr>
        <w:t xml:space="preserve">Os autores </w:t>
      </w:r>
      <w:proofErr w:type="spellStart"/>
      <w:r w:rsidRPr="006F73D9">
        <w:rPr>
          <w:color w:val="000000"/>
          <w:lang w:val="es-ES"/>
        </w:rPr>
        <w:t>Zargerle</w:t>
      </w:r>
      <w:proofErr w:type="spellEnd"/>
      <w:r w:rsidRPr="006F73D9">
        <w:rPr>
          <w:color w:val="000000"/>
          <w:lang w:val="es-ES"/>
        </w:rPr>
        <w:t xml:space="preserve"> et al. </w:t>
      </w:r>
      <w:r w:rsidRPr="006F73D9">
        <w:rPr>
          <w:color w:val="000000"/>
          <w:lang w:val="pt-BR"/>
        </w:rPr>
        <w:t xml:space="preserve">[22], com base em um conjunto de dados reunidos a partir do </w:t>
      </w:r>
      <w:proofErr w:type="spellStart"/>
      <w:r w:rsidRPr="006F73D9">
        <w:rPr>
          <w:color w:val="000000"/>
          <w:lang w:val="pt-BR"/>
        </w:rPr>
        <w:t>Twitter</w:t>
      </w:r>
      <w:proofErr w:type="spellEnd"/>
      <w:r w:rsidRPr="006F73D9">
        <w:rPr>
          <w:color w:val="000000"/>
          <w:lang w:val="pt-BR"/>
        </w:rPr>
        <w:t xml:space="preserve"> e os gráficos da </w:t>
      </w:r>
      <w:proofErr w:type="spellStart"/>
      <w:r w:rsidRPr="006F73D9">
        <w:rPr>
          <w:color w:val="000000"/>
          <w:lang w:val="pt-BR"/>
        </w:rPr>
        <w:t>Billboard</w:t>
      </w:r>
      <w:proofErr w:type="spellEnd"/>
      <w:r w:rsidRPr="006F73D9">
        <w:rPr>
          <w:color w:val="000000"/>
          <w:lang w:val="pt-BR"/>
        </w:rPr>
        <w:t xml:space="preserve"> ao longo de 2014 e 2015, analisam se há a relação entre o </w:t>
      </w:r>
      <w:proofErr w:type="spellStart"/>
      <w:r w:rsidRPr="006F73D9">
        <w:rPr>
          <w:color w:val="000000"/>
          <w:lang w:val="pt-BR"/>
        </w:rPr>
        <w:t>Twitter</w:t>
      </w:r>
      <w:proofErr w:type="spellEnd"/>
      <w:r w:rsidRPr="006F73D9">
        <w:rPr>
          <w:color w:val="000000"/>
          <w:lang w:val="pt-BR"/>
        </w:rPr>
        <w:t xml:space="preserve"> e os </w:t>
      </w:r>
      <w:r w:rsidRPr="006F73D9">
        <w:rPr>
          <w:i/>
          <w:iCs/>
          <w:color w:val="000000"/>
          <w:lang w:val="pt-BR"/>
        </w:rPr>
        <w:t xml:space="preserve">rankings </w:t>
      </w:r>
      <w:r w:rsidRPr="006F73D9">
        <w:rPr>
          <w:color w:val="000000"/>
          <w:lang w:val="pt-BR"/>
        </w:rPr>
        <w:t>da</w:t>
      </w:r>
      <w:r w:rsidRPr="006F73D9">
        <w:rPr>
          <w:i/>
          <w:iCs/>
          <w:color w:val="000000"/>
          <w:lang w:val="pt-BR"/>
        </w:rPr>
        <w:t xml:space="preserve"> </w:t>
      </w:r>
      <w:proofErr w:type="spellStart"/>
      <w:r w:rsidRPr="006F73D9">
        <w:rPr>
          <w:color w:val="000000"/>
          <w:lang w:val="pt-BR"/>
        </w:rPr>
        <w:t>Billboard</w:t>
      </w:r>
      <w:proofErr w:type="spellEnd"/>
      <w:r w:rsidRPr="006F73D9">
        <w:rPr>
          <w:color w:val="000000"/>
          <w:lang w:val="pt-BR"/>
        </w:rPr>
        <w:t xml:space="preserve"> no que diz respeito a se </w:t>
      </w:r>
      <w:proofErr w:type="spellStart"/>
      <w:r w:rsidRPr="006F73D9">
        <w:rPr>
          <w:color w:val="000000"/>
          <w:lang w:val="pt-BR"/>
        </w:rPr>
        <w:t>tweets</w:t>
      </w:r>
      <w:proofErr w:type="spellEnd"/>
      <w:r w:rsidRPr="006F73D9">
        <w:rPr>
          <w:color w:val="000000"/>
          <w:lang w:val="pt-BR"/>
        </w:rPr>
        <w:t xml:space="preserve"> poderiam ser utilizados para prever futuros </w:t>
      </w:r>
      <w:proofErr w:type="spellStart"/>
      <w:r w:rsidRPr="006F73D9">
        <w:rPr>
          <w:i/>
          <w:iCs/>
          <w:color w:val="000000"/>
          <w:lang w:val="pt-BR"/>
        </w:rPr>
        <w:t>rankings</w:t>
      </w:r>
      <w:r w:rsidRPr="006F73D9">
        <w:rPr>
          <w:color w:val="000000"/>
          <w:lang w:val="pt-BR"/>
        </w:rPr>
        <w:t>da</w:t>
      </w:r>
      <w:proofErr w:type="spellEnd"/>
      <w:r w:rsidRPr="006F73D9">
        <w:rPr>
          <w:color w:val="000000"/>
          <w:lang w:val="pt-BR"/>
        </w:rPr>
        <w:t xml:space="preserve"> </w:t>
      </w:r>
      <w:proofErr w:type="spellStart"/>
      <w:r w:rsidRPr="006F73D9">
        <w:rPr>
          <w:color w:val="000000"/>
          <w:lang w:val="pt-BR"/>
        </w:rPr>
        <w:t>Billboard</w:t>
      </w:r>
      <w:proofErr w:type="spellEnd"/>
      <w:r w:rsidRPr="006F73D9">
        <w:rPr>
          <w:color w:val="000000"/>
          <w:lang w:val="pt-BR"/>
        </w:rPr>
        <w:t xml:space="preserve">. Os resultados experimentais mostraram que, em princípio, as séries temporais </w:t>
      </w:r>
      <w:proofErr w:type="spellStart"/>
      <w:r w:rsidRPr="006F73D9">
        <w:rPr>
          <w:color w:val="000000"/>
          <w:lang w:val="pt-BR"/>
        </w:rPr>
        <w:t>Twitter</w:t>
      </w:r>
      <w:proofErr w:type="spellEnd"/>
      <w:r w:rsidRPr="006F73D9">
        <w:rPr>
          <w:color w:val="000000"/>
          <w:lang w:val="pt-BR"/>
        </w:rPr>
        <w:t xml:space="preserve"> e </w:t>
      </w:r>
      <w:proofErr w:type="spellStart"/>
      <w:r w:rsidRPr="006F73D9">
        <w:rPr>
          <w:color w:val="000000"/>
          <w:lang w:val="pt-BR"/>
        </w:rPr>
        <w:t>Billboard</w:t>
      </w:r>
      <w:proofErr w:type="spellEnd"/>
      <w:r w:rsidRPr="006F73D9">
        <w:rPr>
          <w:color w:val="000000"/>
          <w:lang w:val="pt-BR"/>
        </w:rPr>
        <w:t xml:space="preserve"> para músicas compartilham uma correlação moderada. Quanto ao poder preditivo dos métodos, incorporar dados do </w:t>
      </w:r>
      <w:proofErr w:type="spellStart"/>
      <w:r w:rsidRPr="006F73D9">
        <w:rPr>
          <w:color w:val="000000"/>
          <w:lang w:val="pt-BR"/>
        </w:rPr>
        <w:t>Twitter</w:t>
      </w:r>
      <w:proofErr w:type="spellEnd"/>
      <w:r w:rsidRPr="006F73D9">
        <w:rPr>
          <w:color w:val="000000"/>
          <w:lang w:val="pt-BR"/>
        </w:rPr>
        <w:t xml:space="preserve"> aos dados da </w:t>
      </w:r>
      <w:proofErr w:type="spellStart"/>
      <w:r w:rsidRPr="006F73D9">
        <w:rPr>
          <w:color w:val="000000"/>
          <w:lang w:val="pt-BR"/>
        </w:rPr>
        <w:t>Billboard</w:t>
      </w:r>
      <w:proofErr w:type="spellEnd"/>
      <w:r w:rsidRPr="006F73D9">
        <w:rPr>
          <w:color w:val="000000"/>
          <w:lang w:val="pt-BR"/>
        </w:rPr>
        <w:t xml:space="preserve"> reduz significativamente o erro de previsão. </w:t>
      </w:r>
    </w:p>
    <w:p w:rsidR="00AD3B44" w:rsidRPr="006F73D9" w:rsidRDefault="00AD3B44" w:rsidP="00E222B8">
      <w:pPr>
        <w:pStyle w:val="Para"/>
        <w:jc w:val="both"/>
        <w:rPr>
          <w:color w:val="000000"/>
          <w:lang w:val="pt-BR"/>
        </w:rPr>
      </w:pPr>
      <w:r w:rsidRPr="006F73D9">
        <w:rPr>
          <w:color w:val="000000"/>
          <w:lang w:val="pt-BR"/>
        </w:rPr>
        <w:t xml:space="preserve">Outro trabalho [21] também aborda a relação entre os comportamentos de escuta de música de usuários pela interação no </w:t>
      </w:r>
      <w:proofErr w:type="spellStart"/>
      <w:r w:rsidRPr="006F73D9">
        <w:rPr>
          <w:color w:val="000000"/>
          <w:lang w:val="pt-BR"/>
        </w:rPr>
        <w:t>Twitter</w:t>
      </w:r>
      <w:proofErr w:type="spellEnd"/>
      <w:r w:rsidRPr="006F73D9">
        <w:rPr>
          <w:color w:val="000000"/>
          <w:lang w:val="pt-BR"/>
        </w:rPr>
        <w:t xml:space="preserve"> e os </w:t>
      </w:r>
      <w:r w:rsidRPr="006F73D9">
        <w:rPr>
          <w:i/>
          <w:iCs/>
          <w:color w:val="000000"/>
          <w:lang w:val="pt-BR"/>
        </w:rPr>
        <w:t>rankings</w:t>
      </w:r>
      <w:r w:rsidRPr="006F73D9">
        <w:rPr>
          <w:color w:val="000000"/>
          <w:lang w:val="pt-BR"/>
        </w:rPr>
        <w:t xml:space="preserve"> da </w:t>
      </w:r>
      <w:proofErr w:type="spellStart"/>
      <w:r w:rsidRPr="006F73D9">
        <w:rPr>
          <w:color w:val="000000"/>
          <w:lang w:val="pt-BR"/>
        </w:rPr>
        <w:t>Billboard</w:t>
      </w:r>
      <w:proofErr w:type="spellEnd"/>
      <w:r w:rsidRPr="006F73D9">
        <w:rPr>
          <w:color w:val="000000"/>
          <w:lang w:val="pt-BR"/>
        </w:rPr>
        <w:t xml:space="preserve">. Os resultados da pesquisa mostram que o número de </w:t>
      </w:r>
      <w:proofErr w:type="spellStart"/>
      <w:r w:rsidRPr="006F73D9">
        <w:rPr>
          <w:color w:val="000000"/>
          <w:lang w:val="pt-BR"/>
        </w:rPr>
        <w:t>tweets</w:t>
      </w:r>
      <w:proofErr w:type="spellEnd"/>
      <w:r w:rsidRPr="006F73D9">
        <w:rPr>
          <w:color w:val="000000"/>
          <w:lang w:val="pt-BR"/>
        </w:rPr>
        <w:t xml:space="preserve"> diários sobre uma canção específica e artista pode ser efetivamente usado para prever </w:t>
      </w:r>
      <w:r w:rsidRPr="006F73D9">
        <w:rPr>
          <w:i/>
          <w:iCs/>
          <w:color w:val="000000"/>
          <w:lang w:val="pt-BR"/>
        </w:rPr>
        <w:t>rankings</w:t>
      </w:r>
      <w:r w:rsidRPr="006F73D9">
        <w:rPr>
          <w:color w:val="000000"/>
          <w:lang w:val="pt-BR"/>
        </w:rPr>
        <w:t xml:space="preserve"> da </w:t>
      </w:r>
      <w:proofErr w:type="spellStart"/>
      <w:r w:rsidRPr="006F73D9">
        <w:rPr>
          <w:color w:val="000000"/>
          <w:lang w:val="pt-BR"/>
        </w:rPr>
        <w:t>Billboard</w:t>
      </w:r>
      <w:proofErr w:type="spellEnd"/>
      <w:r w:rsidRPr="006F73D9">
        <w:rPr>
          <w:color w:val="000000"/>
          <w:lang w:val="pt-BR"/>
        </w:rPr>
        <w:t xml:space="preserve"> e </w:t>
      </w:r>
      <w:r w:rsidRPr="006F73D9">
        <w:rPr>
          <w:i/>
          <w:iCs/>
          <w:color w:val="000000"/>
          <w:lang w:val="pt-BR"/>
        </w:rPr>
        <w:t>hits</w:t>
      </w:r>
      <w:r w:rsidRPr="006F73D9">
        <w:rPr>
          <w:color w:val="000000"/>
          <w:lang w:val="pt-BR"/>
        </w:rPr>
        <w:t xml:space="preserve">. Esta pesquisa sugere que o comportamento de escuta de música dos usuários no </w:t>
      </w:r>
      <w:proofErr w:type="spellStart"/>
      <w:r w:rsidRPr="006F73D9">
        <w:rPr>
          <w:color w:val="000000"/>
          <w:lang w:val="pt-BR"/>
        </w:rPr>
        <w:t>Twitter</w:t>
      </w:r>
      <w:proofErr w:type="spellEnd"/>
      <w:r w:rsidRPr="006F73D9">
        <w:rPr>
          <w:color w:val="000000"/>
          <w:lang w:val="pt-BR"/>
        </w:rPr>
        <w:t xml:space="preserve"> está altamente correlacionado com tendências de música</w:t>
      </w:r>
      <w:proofErr w:type="gramStart"/>
      <w:r w:rsidRPr="006F73D9">
        <w:rPr>
          <w:color w:val="000000"/>
          <w:lang w:val="pt-BR"/>
        </w:rPr>
        <w:t xml:space="preserve">  </w:t>
      </w:r>
      <w:proofErr w:type="gramEnd"/>
      <w:r w:rsidRPr="006F73D9">
        <w:rPr>
          <w:color w:val="000000"/>
          <w:lang w:val="pt-BR"/>
        </w:rPr>
        <w:t xml:space="preserve">e poderia desempenhar um papel importante na compreensão dos padrões de consumo de música. </w:t>
      </w:r>
    </w:p>
    <w:p w:rsidR="00B07638" w:rsidRDefault="00AD3B44" w:rsidP="00E222B8">
      <w:pPr>
        <w:pStyle w:val="Para"/>
        <w:jc w:val="both"/>
        <w:rPr>
          <w:color w:val="000000"/>
          <w:lang w:val="pt-BR"/>
        </w:rPr>
      </w:pPr>
      <w:r w:rsidRPr="006F73D9">
        <w:rPr>
          <w:color w:val="000000"/>
          <w:lang w:val="pt-BR"/>
        </w:rPr>
        <w:t xml:space="preserve">Grace </w:t>
      </w:r>
      <w:proofErr w:type="gramStart"/>
      <w:r w:rsidRPr="006F73D9">
        <w:rPr>
          <w:color w:val="000000"/>
          <w:lang w:val="pt-BR"/>
        </w:rPr>
        <w:t>et</w:t>
      </w:r>
      <w:proofErr w:type="gramEnd"/>
      <w:r w:rsidRPr="006F73D9">
        <w:rPr>
          <w:color w:val="000000"/>
          <w:lang w:val="pt-BR"/>
        </w:rPr>
        <w:t xml:space="preserve"> al. [5] propôs uma abordagem que utiliza técnicas de mineração de dados em texto para medir a popularidade e construir </w:t>
      </w:r>
      <w:r w:rsidRPr="006F73D9">
        <w:rPr>
          <w:i/>
          <w:iCs/>
          <w:color w:val="000000"/>
          <w:lang w:val="pt-BR"/>
        </w:rPr>
        <w:t>rankings</w:t>
      </w:r>
      <w:r w:rsidRPr="006F73D9">
        <w:rPr>
          <w:color w:val="000000"/>
          <w:lang w:val="pt-BR"/>
        </w:rPr>
        <w:t xml:space="preserve"> de artistas a partir da análise dos comentários dos ouvintes na rede social </w:t>
      </w:r>
      <w:proofErr w:type="spellStart"/>
      <w:r w:rsidRPr="006F73D9">
        <w:rPr>
          <w:color w:val="000000"/>
          <w:lang w:val="pt-BR"/>
        </w:rPr>
        <w:t>MySpace</w:t>
      </w:r>
      <w:proofErr w:type="spellEnd"/>
      <w:r w:rsidRPr="006F73D9">
        <w:rPr>
          <w:color w:val="000000"/>
          <w:lang w:val="pt-BR"/>
        </w:rPr>
        <w:t xml:space="preserve">, uma mídia musical popular. Eles demonstraram ter obtido resultados mais próximos àqueles que seriam gerados manualmente por usuários (estudantes universitários), do que os que são gerados a partir dos métodos utilizados pela revista </w:t>
      </w:r>
      <w:proofErr w:type="spellStart"/>
      <w:r w:rsidRPr="006F73D9">
        <w:rPr>
          <w:color w:val="000000"/>
          <w:lang w:val="pt-BR"/>
        </w:rPr>
        <w:t>Billboard</w:t>
      </w:r>
      <w:proofErr w:type="spellEnd"/>
      <w:r w:rsidRPr="006F73D9">
        <w:rPr>
          <w:color w:val="000000"/>
          <w:lang w:val="pt-BR"/>
        </w:rPr>
        <w:t>.</w:t>
      </w:r>
    </w:p>
    <w:p w:rsidR="00AD3B44" w:rsidRPr="006F73D9" w:rsidRDefault="00AD3B44" w:rsidP="00E222B8">
      <w:pPr>
        <w:pStyle w:val="Para"/>
        <w:jc w:val="both"/>
        <w:rPr>
          <w:color w:val="000000"/>
          <w:lang w:val="pt-BR"/>
        </w:rPr>
      </w:pPr>
      <w:r w:rsidRPr="006F73D9">
        <w:rPr>
          <w:color w:val="000000"/>
          <w:lang w:val="pt-BR"/>
        </w:rPr>
        <w:lastRenderedPageBreak/>
        <w:t xml:space="preserve">O trabalho de </w:t>
      </w:r>
      <w:proofErr w:type="spellStart"/>
      <w:r w:rsidRPr="006F73D9">
        <w:rPr>
          <w:color w:val="000000"/>
          <w:lang w:val="pt-BR"/>
        </w:rPr>
        <w:t>Jordanous</w:t>
      </w:r>
      <w:proofErr w:type="spellEnd"/>
      <w:r w:rsidRPr="006F73D9">
        <w:rPr>
          <w:color w:val="000000"/>
          <w:lang w:val="pt-BR"/>
        </w:rPr>
        <w:t xml:space="preserve"> e </w:t>
      </w:r>
      <w:proofErr w:type="spellStart"/>
      <w:r w:rsidRPr="006F73D9">
        <w:rPr>
          <w:color w:val="000000"/>
          <w:lang w:val="pt-BR"/>
        </w:rPr>
        <w:t>Allington</w:t>
      </w:r>
      <w:proofErr w:type="spellEnd"/>
      <w:r w:rsidRPr="006F73D9">
        <w:rPr>
          <w:color w:val="000000"/>
          <w:lang w:val="pt-BR"/>
        </w:rPr>
        <w:t xml:space="preserve"> [9] aborda a criação de um </w:t>
      </w:r>
      <w:r w:rsidRPr="006F73D9">
        <w:rPr>
          <w:i/>
          <w:iCs/>
          <w:color w:val="000000"/>
          <w:lang w:val="pt-BR"/>
        </w:rPr>
        <w:t>ranking</w:t>
      </w:r>
      <w:r w:rsidRPr="006F73D9">
        <w:rPr>
          <w:color w:val="000000"/>
          <w:lang w:val="pt-BR"/>
        </w:rPr>
        <w:t xml:space="preserve"> de artistas do gênero Música Eletrônica utilizando-se de dados do </w:t>
      </w:r>
      <w:proofErr w:type="spellStart"/>
      <w:proofErr w:type="gramStart"/>
      <w:r w:rsidRPr="006F73D9">
        <w:rPr>
          <w:color w:val="000000"/>
          <w:lang w:val="pt-BR"/>
        </w:rPr>
        <w:t>SoundCloud</w:t>
      </w:r>
      <w:proofErr w:type="spellEnd"/>
      <w:proofErr w:type="gramEnd"/>
      <w:r w:rsidRPr="006F73D9">
        <w:rPr>
          <w:color w:val="000000"/>
          <w:lang w:val="pt-BR"/>
        </w:rPr>
        <w:t xml:space="preserve">, uma mídia digital utilizada para, entre outras coisas, comentar sobre o trabalho de artistas. Assim, os autores utilizam os comentários, </w:t>
      </w:r>
      <w:proofErr w:type="spellStart"/>
      <w:r w:rsidRPr="006F73D9">
        <w:rPr>
          <w:i/>
          <w:iCs/>
          <w:color w:val="000000"/>
          <w:lang w:val="pt-BR"/>
        </w:rPr>
        <w:t>likes</w:t>
      </w:r>
      <w:proofErr w:type="spellEnd"/>
      <w:r w:rsidRPr="006F73D9">
        <w:rPr>
          <w:color w:val="000000"/>
          <w:lang w:val="pt-BR"/>
        </w:rPr>
        <w:t xml:space="preserve"> e compartilhamentos para ordenar os artistas em um </w:t>
      </w:r>
      <w:r w:rsidRPr="006F73D9">
        <w:rPr>
          <w:i/>
          <w:iCs/>
          <w:color w:val="000000"/>
          <w:lang w:val="pt-BR"/>
        </w:rPr>
        <w:t>ranking</w:t>
      </w:r>
      <w:r w:rsidRPr="006F73D9">
        <w:rPr>
          <w:color w:val="000000"/>
          <w:lang w:val="pt-BR"/>
        </w:rPr>
        <w:t xml:space="preserve"> dos artistas mais comentados, utilizando-se de técnicas como o </w:t>
      </w:r>
      <w:proofErr w:type="spellStart"/>
      <w:proofErr w:type="gramStart"/>
      <w:r w:rsidRPr="006F73D9">
        <w:rPr>
          <w:color w:val="000000"/>
          <w:lang w:val="pt-BR"/>
        </w:rPr>
        <w:t>PageRank</w:t>
      </w:r>
      <w:proofErr w:type="spellEnd"/>
      <w:proofErr w:type="gramEnd"/>
      <w:r w:rsidRPr="006F73D9">
        <w:rPr>
          <w:color w:val="000000"/>
          <w:lang w:val="pt-BR"/>
        </w:rPr>
        <w:t xml:space="preserve">. Acredita-se que construindo metodologias desse tipo, consegue-se abstrair </w:t>
      </w:r>
      <w:r w:rsidRPr="006F73D9">
        <w:rPr>
          <w:i/>
          <w:iCs/>
          <w:color w:val="000000"/>
          <w:lang w:val="pt-BR"/>
        </w:rPr>
        <w:t>insights</w:t>
      </w:r>
      <w:r w:rsidRPr="006F73D9">
        <w:rPr>
          <w:color w:val="000000"/>
          <w:lang w:val="pt-BR"/>
        </w:rPr>
        <w:t xml:space="preserve"> sobre a cultura social do público-alvo da análise.</w:t>
      </w:r>
    </w:p>
    <w:p w:rsidR="00AD3B44" w:rsidRPr="006F73D9" w:rsidRDefault="00AD3B44" w:rsidP="00E222B8">
      <w:pPr>
        <w:pStyle w:val="Para"/>
        <w:jc w:val="both"/>
        <w:rPr>
          <w:color w:val="000000"/>
          <w:lang w:val="pt-BR"/>
        </w:rPr>
      </w:pPr>
      <w:r w:rsidRPr="006F73D9">
        <w:rPr>
          <w:color w:val="000000"/>
          <w:lang w:val="pt-BR"/>
        </w:rPr>
        <w:t xml:space="preserve">O Next Big </w:t>
      </w:r>
      <w:proofErr w:type="spellStart"/>
      <w:r w:rsidRPr="006F73D9">
        <w:rPr>
          <w:color w:val="000000"/>
          <w:lang w:val="pt-BR"/>
        </w:rPr>
        <w:t>Sound</w:t>
      </w:r>
      <w:proofErr w:type="spellEnd"/>
      <w:r w:rsidRPr="006F73D9">
        <w:rPr>
          <w:color w:val="000000"/>
          <w:lang w:val="pt-BR"/>
        </w:rPr>
        <w:t xml:space="preserve">, conforme já explanado sobre suas características, construiu o </w:t>
      </w:r>
      <w:r w:rsidRPr="006F73D9">
        <w:rPr>
          <w:i/>
          <w:iCs/>
          <w:color w:val="000000"/>
          <w:lang w:val="pt-BR"/>
        </w:rPr>
        <w:t>ranking</w:t>
      </w:r>
      <w:r w:rsidRPr="006F73D9">
        <w:rPr>
          <w:color w:val="000000"/>
          <w:lang w:val="pt-BR"/>
        </w:rPr>
        <w:t xml:space="preserve"> “Social 50”, o qual leva em consideração a interação dos usuários com um artista nas mídias digitais. Além desse serviço, a MTV também provê </w:t>
      </w:r>
      <w:r w:rsidRPr="006F73D9">
        <w:rPr>
          <w:i/>
          <w:iCs/>
          <w:color w:val="000000"/>
          <w:lang w:val="pt-BR"/>
        </w:rPr>
        <w:t>rankings</w:t>
      </w:r>
      <w:r w:rsidRPr="006F73D9">
        <w:rPr>
          <w:color w:val="000000"/>
          <w:lang w:val="pt-BR"/>
        </w:rPr>
        <w:t xml:space="preserve"> que levam em consideração essa análise, além da vendagem de CDs e audiência em rádios [10]. </w:t>
      </w:r>
    </w:p>
    <w:p w:rsidR="00AD3B44" w:rsidRPr="006F73D9" w:rsidRDefault="00AD3B44" w:rsidP="00E222B8">
      <w:pPr>
        <w:pStyle w:val="Para"/>
        <w:jc w:val="both"/>
        <w:rPr>
          <w:color w:val="000000"/>
          <w:lang w:val="pt-BR"/>
        </w:rPr>
      </w:pPr>
      <w:r w:rsidRPr="006F73D9">
        <w:rPr>
          <w:color w:val="000000"/>
          <w:lang w:val="pt-BR"/>
        </w:rPr>
        <w:t xml:space="preserve">Gravadoras influentes como a Sony estão assinando serviços como aqueles disponibilizados pelo Next Big </w:t>
      </w:r>
      <w:proofErr w:type="spellStart"/>
      <w:r w:rsidRPr="006F73D9">
        <w:rPr>
          <w:color w:val="000000"/>
          <w:lang w:val="pt-BR"/>
        </w:rPr>
        <w:t>Sound</w:t>
      </w:r>
      <w:proofErr w:type="spellEnd"/>
      <w:r w:rsidRPr="006F73D9">
        <w:rPr>
          <w:color w:val="000000"/>
          <w:lang w:val="pt-BR"/>
        </w:rPr>
        <w:t xml:space="preserve">. Embora a quantidade de tempo que as pessoas passam ouvindo música tem aumentado devido ao grande número de canais disponíveis, muitas músicas podem chegar ao topo das paradas da </w:t>
      </w:r>
      <w:proofErr w:type="spellStart"/>
      <w:r w:rsidRPr="006F73D9">
        <w:rPr>
          <w:color w:val="000000"/>
          <w:lang w:val="pt-BR"/>
        </w:rPr>
        <w:t>Billboard</w:t>
      </w:r>
      <w:proofErr w:type="spellEnd"/>
      <w:r w:rsidRPr="006F73D9">
        <w:rPr>
          <w:color w:val="000000"/>
          <w:lang w:val="pt-BR"/>
        </w:rPr>
        <w:t xml:space="preserve"> com um número modesto de vendas, uma vez que em torno de um quarto das pessoas não pagam pela música que ouvem, devido aos serviços gratuitos de música por exemplo. Assim, essas gravadoras estão aderindo à mudança de “ouvir” os ouvintes para entender como as pessoas querem consumir música.</w:t>
      </w:r>
    </w:p>
    <w:p w:rsidR="00AD3B44" w:rsidRPr="006F73D9" w:rsidRDefault="00AD3B44" w:rsidP="00E222B8">
      <w:pPr>
        <w:pStyle w:val="Para"/>
        <w:jc w:val="both"/>
        <w:rPr>
          <w:color w:val="000000"/>
          <w:lang w:val="pt-BR"/>
        </w:rPr>
      </w:pPr>
      <w:r w:rsidRPr="006F73D9">
        <w:rPr>
          <w:color w:val="000000"/>
          <w:lang w:val="pt-BR"/>
        </w:rPr>
        <w:t xml:space="preserve">Por fim, Moss </w:t>
      </w:r>
      <w:proofErr w:type="gramStart"/>
      <w:r w:rsidRPr="006F73D9">
        <w:rPr>
          <w:color w:val="000000"/>
          <w:lang w:val="pt-BR"/>
        </w:rPr>
        <w:t>et</w:t>
      </w:r>
      <w:proofErr w:type="gramEnd"/>
      <w:r w:rsidRPr="006F73D9">
        <w:rPr>
          <w:color w:val="000000"/>
          <w:lang w:val="pt-BR"/>
        </w:rPr>
        <w:t xml:space="preserve"> al. [14] apresentam um serviço de recomendação de música em que, para prover músicas ao usuário, utiliza-se da convergência entre mídias. Há dois </w:t>
      </w:r>
      <w:r w:rsidRPr="006F73D9">
        <w:rPr>
          <w:i/>
          <w:iCs/>
          <w:color w:val="000000"/>
          <w:lang w:val="pt-BR"/>
        </w:rPr>
        <w:t>rankings</w:t>
      </w:r>
      <w:r w:rsidRPr="006F73D9">
        <w:rPr>
          <w:color w:val="000000"/>
          <w:lang w:val="pt-BR"/>
        </w:rPr>
        <w:t xml:space="preserve"> interessantes a serem citados. O primeiro leva em consideração a popularidade do artista e o segundo considera as músicas de um artista. Ambos os </w:t>
      </w:r>
      <w:r w:rsidRPr="006F73D9">
        <w:rPr>
          <w:i/>
          <w:iCs/>
          <w:color w:val="000000"/>
          <w:lang w:val="pt-BR"/>
        </w:rPr>
        <w:t>rankings</w:t>
      </w:r>
      <w:r w:rsidRPr="006F73D9">
        <w:rPr>
          <w:color w:val="000000"/>
          <w:lang w:val="pt-BR"/>
        </w:rPr>
        <w:t xml:space="preserve"> consideram: informações advindas do rádio</w:t>
      </w:r>
      <w:proofErr w:type="gramStart"/>
      <w:r w:rsidRPr="006F73D9">
        <w:rPr>
          <w:color w:val="000000"/>
          <w:lang w:val="pt-BR"/>
        </w:rPr>
        <w:t>, seja</w:t>
      </w:r>
      <w:proofErr w:type="gramEnd"/>
      <w:r w:rsidRPr="006F73D9">
        <w:rPr>
          <w:color w:val="000000"/>
          <w:lang w:val="pt-BR"/>
        </w:rPr>
        <w:t xml:space="preserve"> ele tradicional ou via </w:t>
      </w:r>
      <w:r w:rsidRPr="006F73D9">
        <w:rPr>
          <w:i/>
          <w:iCs/>
          <w:color w:val="000000"/>
          <w:lang w:val="pt-BR"/>
        </w:rPr>
        <w:t>web</w:t>
      </w:r>
      <w:r w:rsidRPr="006F73D9">
        <w:rPr>
          <w:color w:val="000000"/>
          <w:lang w:val="pt-BR"/>
        </w:rPr>
        <w:t xml:space="preserve">; a relação de um vídeo de determinado artista que está presente em mídias digitais como o </w:t>
      </w:r>
      <w:proofErr w:type="spellStart"/>
      <w:r w:rsidRPr="006F73D9">
        <w:rPr>
          <w:color w:val="000000"/>
          <w:lang w:val="pt-BR"/>
        </w:rPr>
        <w:t>Youtube</w:t>
      </w:r>
      <w:proofErr w:type="spellEnd"/>
      <w:r w:rsidRPr="006F73D9">
        <w:rPr>
          <w:color w:val="000000"/>
          <w:lang w:val="pt-BR"/>
        </w:rPr>
        <w:t xml:space="preserve"> e, ao mesmo tempo, na mídia televisiva em emissoras como a MTV; e informações fornecidas manualmente por especialistas para a categorização de artistas.</w:t>
      </w:r>
    </w:p>
    <w:p w:rsidR="00AD3B44" w:rsidRPr="006F73D9" w:rsidRDefault="00AD3B44" w:rsidP="00E222B8">
      <w:pPr>
        <w:pStyle w:val="Para"/>
        <w:jc w:val="both"/>
        <w:rPr>
          <w:color w:val="000000"/>
          <w:lang w:val="pt-BR"/>
        </w:rPr>
      </w:pPr>
      <w:r w:rsidRPr="006F73D9">
        <w:rPr>
          <w:color w:val="000000"/>
          <w:lang w:val="pt-BR"/>
        </w:rPr>
        <w:t xml:space="preserve">Este trabalho está fortemente embasado </w:t>
      </w:r>
      <w:r>
        <w:rPr>
          <w:color w:val="000000"/>
          <w:lang w:val="pt-BR"/>
        </w:rPr>
        <w:t>em</w:t>
      </w:r>
      <w:r w:rsidRPr="006F73D9">
        <w:rPr>
          <w:color w:val="000000"/>
          <w:lang w:val="pt-BR"/>
        </w:rPr>
        <w:t xml:space="preserve"> resultados </w:t>
      </w:r>
      <w:r>
        <w:rPr>
          <w:color w:val="000000"/>
          <w:lang w:val="pt-BR"/>
        </w:rPr>
        <w:t xml:space="preserve">apresentados na literatura </w:t>
      </w:r>
      <w:r w:rsidRPr="006F73D9">
        <w:rPr>
          <w:color w:val="000000"/>
          <w:lang w:val="pt-BR"/>
        </w:rPr>
        <w:t xml:space="preserve">[5, 9, 14, 20, 21, e 22]. Entre os </w:t>
      </w:r>
      <w:r w:rsidRPr="006F73D9">
        <w:rPr>
          <w:i/>
          <w:iCs/>
          <w:color w:val="000000"/>
          <w:lang w:val="pt-BR"/>
        </w:rPr>
        <w:t xml:space="preserve">rankings </w:t>
      </w:r>
      <w:r w:rsidRPr="006F73D9">
        <w:rPr>
          <w:color w:val="000000"/>
          <w:lang w:val="pt-BR"/>
        </w:rPr>
        <w:t xml:space="preserve">construídos, pode-se citar desde </w:t>
      </w:r>
      <w:r w:rsidRPr="006F73D9">
        <w:rPr>
          <w:i/>
          <w:iCs/>
          <w:color w:val="000000"/>
          <w:lang w:val="pt-BR"/>
        </w:rPr>
        <w:t>rankings</w:t>
      </w:r>
      <w:r w:rsidRPr="006F73D9">
        <w:rPr>
          <w:color w:val="000000"/>
          <w:lang w:val="pt-BR"/>
        </w:rPr>
        <w:t xml:space="preserve"> que levam em consideração gêneros musicais específicos e tempos de carreira, desde métricas construídas a partir de métodos de predição. Diferentemente desses trabalhos, o intuito deste trabalho não foi o de comparar os </w:t>
      </w:r>
      <w:r w:rsidRPr="006F73D9">
        <w:rPr>
          <w:i/>
          <w:iCs/>
          <w:color w:val="000000"/>
          <w:lang w:val="pt-BR"/>
        </w:rPr>
        <w:t>rankings</w:t>
      </w:r>
      <w:r w:rsidRPr="006F73D9">
        <w:rPr>
          <w:color w:val="000000"/>
          <w:lang w:val="pt-BR"/>
        </w:rPr>
        <w:t xml:space="preserve"> produzidos pela metodologia desenvolvida com os </w:t>
      </w:r>
      <w:r w:rsidRPr="006F73D9">
        <w:rPr>
          <w:i/>
          <w:iCs/>
          <w:color w:val="000000"/>
          <w:lang w:val="pt-BR"/>
        </w:rPr>
        <w:t>rankings</w:t>
      </w:r>
      <w:r w:rsidRPr="006F73D9">
        <w:rPr>
          <w:color w:val="000000"/>
          <w:lang w:val="pt-BR"/>
        </w:rPr>
        <w:t xml:space="preserve"> de empresas como a </w:t>
      </w:r>
      <w:proofErr w:type="spellStart"/>
      <w:r w:rsidRPr="006F73D9">
        <w:rPr>
          <w:color w:val="000000"/>
          <w:lang w:val="pt-BR"/>
        </w:rPr>
        <w:t>Billboard</w:t>
      </w:r>
      <w:proofErr w:type="spellEnd"/>
      <w:r w:rsidRPr="006F73D9">
        <w:rPr>
          <w:color w:val="000000"/>
          <w:lang w:val="pt-BR"/>
        </w:rPr>
        <w:t xml:space="preserve">, uma vez que se acredita que não há um </w:t>
      </w:r>
      <w:r w:rsidRPr="006F73D9">
        <w:rPr>
          <w:i/>
          <w:iCs/>
          <w:color w:val="000000"/>
          <w:lang w:val="pt-BR"/>
        </w:rPr>
        <w:t>ranking</w:t>
      </w:r>
      <w:r w:rsidRPr="006F73D9">
        <w:rPr>
          <w:color w:val="000000"/>
          <w:lang w:val="pt-BR"/>
        </w:rPr>
        <w:t xml:space="preserve"> que exprime uma verdade absolta. O intuito foi </w:t>
      </w:r>
      <w:proofErr w:type="gramStart"/>
      <w:r w:rsidRPr="006F73D9">
        <w:rPr>
          <w:color w:val="000000"/>
          <w:lang w:val="pt-BR"/>
        </w:rPr>
        <w:t>a</w:t>
      </w:r>
      <w:proofErr w:type="gramEnd"/>
      <w:r w:rsidRPr="006F73D9">
        <w:rPr>
          <w:color w:val="000000"/>
          <w:lang w:val="pt-BR"/>
        </w:rPr>
        <w:t xml:space="preserve"> construção de uma metodologia que demonstrasse várias possibilidades de </w:t>
      </w:r>
      <w:r w:rsidRPr="006F73D9">
        <w:rPr>
          <w:i/>
          <w:iCs/>
          <w:color w:val="000000"/>
          <w:lang w:val="pt-BR"/>
        </w:rPr>
        <w:t>rankings</w:t>
      </w:r>
      <w:r w:rsidRPr="006F73D9">
        <w:rPr>
          <w:color w:val="000000"/>
          <w:lang w:val="pt-BR"/>
        </w:rPr>
        <w:t xml:space="preserve"> de artistas que explorassem diferentes possibilidades a partir de dados de mídias digitais e de massa como a TV, demonstrando todos os passos necessários para a análise de um artista. </w:t>
      </w:r>
    </w:p>
    <w:p w:rsidR="00AD3B44" w:rsidRPr="006F73D9" w:rsidDel="00340588" w:rsidRDefault="00AD3B44" w:rsidP="00E222B8">
      <w:pPr>
        <w:pStyle w:val="Para"/>
        <w:jc w:val="both"/>
        <w:rPr>
          <w:del w:id="6" w:author="Felipe Lopes de Melo Faria" w:date="2017-06-05T00:31:00Z"/>
          <w:color w:val="000000"/>
          <w:lang w:val="pt-BR"/>
        </w:rPr>
      </w:pPr>
      <w:r w:rsidRPr="006F73D9">
        <w:rPr>
          <w:color w:val="000000"/>
          <w:lang w:val="pt-BR"/>
        </w:rPr>
        <w:t xml:space="preserve">A quantidade de mídias digitais utilizadas neste trabalho mostra-se também mais diversificada, uma vez que se utiliza de mídias bem difundidas como </w:t>
      </w:r>
      <w:proofErr w:type="spellStart"/>
      <w:r w:rsidRPr="006F73D9">
        <w:rPr>
          <w:color w:val="000000"/>
          <w:lang w:val="pt-BR"/>
        </w:rPr>
        <w:t>Facebook</w:t>
      </w:r>
      <w:proofErr w:type="spellEnd"/>
      <w:r w:rsidRPr="006F73D9">
        <w:rPr>
          <w:color w:val="000000"/>
          <w:lang w:val="pt-BR"/>
        </w:rPr>
        <w:t xml:space="preserve">, </w:t>
      </w:r>
      <w:proofErr w:type="spellStart"/>
      <w:r w:rsidRPr="006F73D9">
        <w:rPr>
          <w:color w:val="000000"/>
          <w:lang w:val="pt-BR"/>
        </w:rPr>
        <w:t>Twitter</w:t>
      </w:r>
      <w:proofErr w:type="spellEnd"/>
      <w:r w:rsidRPr="006F73D9">
        <w:rPr>
          <w:color w:val="000000"/>
          <w:lang w:val="pt-BR"/>
        </w:rPr>
        <w:t xml:space="preserve"> e </w:t>
      </w:r>
      <w:proofErr w:type="spellStart"/>
      <w:r w:rsidRPr="006F73D9">
        <w:rPr>
          <w:color w:val="000000"/>
          <w:lang w:val="pt-BR"/>
        </w:rPr>
        <w:t>Youtube</w:t>
      </w:r>
      <w:proofErr w:type="spellEnd"/>
      <w:r w:rsidRPr="006F73D9">
        <w:rPr>
          <w:color w:val="000000"/>
          <w:lang w:val="pt-BR"/>
        </w:rPr>
        <w:t xml:space="preserve">, como também </w:t>
      </w:r>
      <w:r w:rsidRPr="006F73D9">
        <w:rPr>
          <w:i/>
          <w:iCs/>
          <w:color w:val="000000"/>
          <w:lang w:val="pt-BR"/>
        </w:rPr>
        <w:t>websites</w:t>
      </w:r>
      <w:r w:rsidRPr="006F73D9">
        <w:rPr>
          <w:color w:val="000000"/>
          <w:lang w:val="pt-BR"/>
        </w:rPr>
        <w:t xml:space="preserve"> nacionais como </w:t>
      </w:r>
      <w:proofErr w:type="gramStart"/>
      <w:r w:rsidRPr="006F73D9">
        <w:rPr>
          <w:color w:val="000000"/>
          <w:lang w:val="pt-BR"/>
        </w:rPr>
        <w:t>o Letras</w:t>
      </w:r>
      <w:proofErr w:type="gramEnd"/>
      <w:r w:rsidRPr="006F73D9">
        <w:rPr>
          <w:color w:val="000000"/>
          <w:lang w:val="pt-BR"/>
        </w:rPr>
        <w:t xml:space="preserve"> e o Vagalume, bem </w:t>
      </w:r>
      <w:r w:rsidRPr="006F73D9">
        <w:rPr>
          <w:color w:val="000000"/>
          <w:lang w:val="pt-BR"/>
        </w:rPr>
        <w:lastRenderedPageBreak/>
        <w:t xml:space="preserve">como da mídia TV. Ao contrário, os trabalhos elencados utiliza-se de uma a três mídias apenas. </w:t>
      </w:r>
      <w:proofErr w:type="gramStart"/>
      <w:r w:rsidRPr="006F73D9">
        <w:rPr>
          <w:color w:val="000000"/>
          <w:lang w:val="pt-BR"/>
        </w:rPr>
        <w:t>deste</w:t>
      </w:r>
      <w:proofErr w:type="gramEnd"/>
      <w:r w:rsidRPr="006F73D9">
        <w:rPr>
          <w:color w:val="000000"/>
          <w:lang w:val="pt-BR"/>
        </w:rPr>
        <w:t xml:space="preserve"> trabalho. Os resultados do artigo mostram que diferentes </w:t>
      </w:r>
      <w:r w:rsidRPr="006F73D9">
        <w:rPr>
          <w:i/>
          <w:iCs/>
          <w:color w:val="000000"/>
          <w:lang w:val="pt-BR"/>
        </w:rPr>
        <w:t>rankings</w:t>
      </w:r>
      <w:r w:rsidRPr="006F73D9">
        <w:rPr>
          <w:color w:val="000000"/>
          <w:lang w:val="pt-BR"/>
        </w:rPr>
        <w:t xml:space="preserve"> podem ser construídos utilizando-se dados de mídias digitais e de massa, e que exprimem a realidade tanto </w:t>
      </w:r>
      <w:proofErr w:type="gramStart"/>
      <w:r w:rsidRPr="006F73D9">
        <w:rPr>
          <w:color w:val="000000"/>
          <w:lang w:val="pt-BR"/>
        </w:rPr>
        <w:t xml:space="preserve">quanto </w:t>
      </w:r>
      <w:r w:rsidRPr="006F73D9">
        <w:rPr>
          <w:i/>
          <w:iCs/>
          <w:color w:val="000000"/>
          <w:lang w:val="pt-BR"/>
        </w:rPr>
        <w:t>rankings</w:t>
      </w:r>
      <w:proofErr w:type="gramEnd"/>
      <w:r w:rsidRPr="006F73D9">
        <w:rPr>
          <w:i/>
          <w:iCs/>
          <w:color w:val="000000"/>
          <w:lang w:val="pt-BR"/>
        </w:rPr>
        <w:t xml:space="preserve"> </w:t>
      </w:r>
      <w:r w:rsidRPr="006F73D9">
        <w:rPr>
          <w:color w:val="000000"/>
          <w:lang w:val="pt-BR"/>
        </w:rPr>
        <w:t xml:space="preserve">respeitados como a </w:t>
      </w:r>
      <w:proofErr w:type="spellStart"/>
      <w:r w:rsidRPr="006F73D9">
        <w:rPr>
          <w:color w:val="000000"/>
          <w:lang w:val="pt-BR"/>
        </w:rPr>
        <w:t>Billboard</w:t>
      </w:r>
      <w:proofErr w:type="spellEnd"/>
      <w:r w:rsidRPr="006F73D9">
        <w:rPr>
          <w:color w:val="000000"/>
          <w:lang w:val="pt-BR"/>
        </w:rPr>
        <w:t xml:space="preserve">, apesar de mostrar resultados diferentes. Assim, tem-se uma metodologia aberta e escalável para toda a </w:t>
      </w:r>
      <w:proofErr w:type="gramStart"/>
      <w:r w:rsidRPr="006F73D9">
        <w:rPr>
          <w:color w:val="000000"/>
          <w:lang w:val="pt-BR"/>
        </w:rPr>
        <w:t>comunidade.</w:t>
      </w:r>
      <w:proofErr w:type="gramEnd"/>
    </w:p>
    <w:p w:rsidR="00AD3B44" w:rsidRDefault="00AD3B44" w:rsidP="00E222B8">
      <w:pPr>
        <w:pStyle w:val="Head1"/>
        <w:rPr>
          <w:ins w:id="7" w:author="Felipe Lopes de Melo Faria" w:date="2017-06-05T00:39:00Z"/>
          <w:color w:val="000000"/>
          <w:lang w:val="pt-BR"/>
        </w:rPr>
      </w:pPr>
      <w:r w:rsidRPr="006F73D9">
        <w:rPr>
          <w:color w:val="000000"/>
          <w:lang w:val="pt-BR"/>
        </w:rPr>
        <w:t>3</w:t>
      </w:r>
      <w:r w:rsidRPr="006F73D9">
        <w:rPr>
          <w:color w:val="000000"/>
        </w:rPr>
        <w:t> </w:t>
      </w:r>
      <w:r w:rsidRPr="006F73D9">
        <w:rPr>
          <w:color w:val="000000"/>
          <w:lang w:val="pt-BR"/>
        </w:rPr>
        <w:t>METODOLOGIA</w:t>
      </w:r>
    </w:p>
    <w:p w:rsidR="00AD3B44" w:rsidRPr="006F73D9" w:rsidRDefault="00AD3B44" w:rsidP="00B80D4E">
      <w:pPr>
        <w:pStyle w:val="Para"/>
        <w:jc w:val="both"/>
        <w:rPr>
          <w:color w:val="000000"/>
          <w:lang w:val="pt-BR"/>
        </w:rPr>
      </w:pPr>
      <w:r w:rsidRPr="006F73D9">
        <w:rPr>
          <w:color w:val="000000"/>
          <w:lang w:val="pt-BR"/>
        </w:rPr>
        <w:t xml:space="preserve">O presente trabalho visa desenvolver uma metodologia de construção de </w:t>
      </w:r>
      <w:r w:rsidRPr="006F73D9">
        <w:rPr>
          <w:i/>
          <w:iCs/>
          <w:color w:val="000000"/>
          <w:lang w:val="pt-BR"/>
        </w:rPr>
        <w:t>rankings</w:t>
      </w:r>
      <w:r w:rsidRPr="006F73D9">
        <w:rPr>
          <w:color w:val="000000"/>
          <w:lang w:val="pt-BR"/>
        </w:rPr>
        <w:t xml:space="preserve"> de artistas a partir da análise de dados de mídias digitais e de TV. São utilizados dados de artistas do mercado fonográfico brasileiro (uma lista de 1000 artistas), tendo em vista sua importância econômico-social. Dessa forma, visa-se analisar como a metodologia desenvolvida se adequa para o mercado brasileiro, bem como analisar novas métricas aplicadas a este mercado.</w:t>
      </w:r>
    </w:p>
    <w:p w:rsidR="00AD3B44" w:rsidRPr="006F73D9" w:rsidRDefault="00AD3B44" w:rsidP="00B80D4E">
      <w:pPr>
        <w:pStyle w:val="Para"/>
        <w:jc w:val="both"/>
        <w:rPr>
          <w:color w:val="000000"/>
          <w:lang w:val="pt-BR"/>
        </w:rPr>
      </w:pPr>
      <w:r w:rsidRPr="006F73D9">
        <w:rPr>
          <w:color w:val="000000"/>
          <w:lang w:val="pt-BR"/>
        </w:rPr>
        <w:t xml:space="preserve">A construção de </w:t>
      </w:r>
      <w:r w:rsidRPr="006F73D9">
        <w:rPr>
          <w:i/>
          <w:iCs/>
          <w:color w:val="000000"/>
          <w:lang w:val="pt-BR"/>
        </w:rPr>
        <w:t>rankings</w:t>
      </w:r>
      <w:r w:rsidRPr="006F73D9">
        <w:rPr>
          <w:color w:val="000000"/>
          <w:lang w:val="pt-BR"/>
        </w:rPr>
        <w:t xml:space="preserve"> agregados de artistas do meio fonográfico é realizada utilizando-se dados de mídias digitais, como </w:t>
      </w:r>
      <w:proofErr w:type="spellStart"/>
      <w:r w:rsidRPr="006F73D9">
        <w:rPr>
          <w:i/>
          <w:iCs/>
          <w:color w:val="000000"/>
          <w:lang w:val="pt-BR"/>
        </w:rPr>
        <w:t>likes</w:t>
      </w:r>
      <w:proofErr w:type="spellEnd"/>
      <w:r w:rsidRPr="006F73D9">
        <w:rPr>
          <w:color w:val="000000"/>
          <w:lang w:val="pt-BR"/>
        </w:rPr>
        <w:t xml:space="preserve"> e seguidores, levando em consideração o perfil dos artistas nas mídias digitais e na mídia televisiva, além de informações de conteúdo como, nacionalidade, gêneros (Tabela 1), anos de carreira (Tabela 2) a influência da mídia televisiva. Os diferentes tipos de </w:t>
      </w:r>
      <w:r w:rsidRPr="006F73D9">
        <w:rPr>
          <w:i/>
          <w:iCs/>
          <w:color w:val="000000"/>
          <w:lang w:val="pt-BR"/>
        </w:rPr>
        <w:t>rankings</w:t>
      </w:r>
      <w:r w:rsidRPr="006F73D9">
        <w:rPr>
          <w:color w:val="000000"/>
          <w:lang w:val="pt-BR"/>
        </w:rPr>
        <w:t xml:space="preserve"> propostos serão apresentados na Subseção 3.2. Vale ressaltar que a metodologia é escalável, podendo-se utilizar outras mídias digitais diferentes daquelas utilizadas neste trabalho bem como dados advindos de rádio, além de uma quantidade maior ou menor de artistas e diferentes características como anos de carreira e estilos musicais. Basta-se para isso aplicar a metodologia desenvolvida no trabalho para verificar a viabilidade de acrescentar novos dados. Vale salientar que para este trabalho, dos 1000 artistas na base de dados, foram considerados apenas os brasileiros (286 artistas).</w:t>
      </w:r>
    </w:p>
    <w:p w:rsidR="00AD3B44" w:rsidRPr="00340588" w:rsidRDefault="00AD3B44" w:rsidP="006B3EFE">
      <w:pPr>
        <w:pStyle w:val="TableCaption"/>
        <w:rPr>
          <w:rStyle w:val="Label"/>
          <w:rFonts w:ascii="Linux Libertine" w:hAnsi="Linux Libertine" w:cs="Linux Libertine"/>
          <w:b/>
          <w:bCs/>
          <w:color w:val="000000"/>
          <w:lang w:val="pt-BR"/>
        </w:rPr>
      </w:pPr>
      <w:r w:rsidRPr="00340588">
        <w:rPr>
          <w:rStyle w:val="Label"/>
          <w:rFonts w:ascii="Linux Libertine" w:hAnsi="Linux Libertine" w:cs="Linux Libertine"/>
          <w:b/>
          <w:bCs/>
          <w:color w:val="000000"/>
          <w:lang w:val="pt-BR"/>
        </w:rPr>
        <w:t>Tabela 1: Categorias de Gêneros de Artistas [12]</w:t>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
        <w:gridCol w:w="1647"/>
        <w:gridCol w:w="2602"/>
      </w:tblGrid>
      <w:tr w:rsidR="00AD3B44" w:rsidRPr="006F73D9" w:rsidTr="005B49CC">
        <w:trPr>
          <w:jc w:val="center"/>
        </w:trPr>
        <w:tc>
          <w:tcPr>
            <w:tcW w:w="0" w:type="auto"/>
            <w:shd w:val="clear" w:color="000000" w:fill="auto"/>
            <w:vAlign w:val="bottom"/>
          </w:tcPr>
          <w:p w:rsidR="00AD3B44" w:rsidRPr="006F73D9" w:rsidRDefault="00AD3B44" w:rsidP="00AD7D70">
            <w:pPr>
              <w:pStyle w:val="Para"/>
              <w:ind w:firstLine="0"/>
              <w:jc w:val="both"/>
              <w:rPr>
                <w:color w:val="000000"/>
                <w:sz w:val="12"/>
                <w:szCs w:val="12"/>
              </w:rPr>
            </w:pPr>
            <w:proofErr w:type="spellStart"/>
            <w:r w:rsidRPr="006F73D9">
              <w:rPr>
                <w:color w:val="000000"/>
                <w:sz w:val="12"/>
                <w:szCs w:val="12"/>
              </w:rPr>
              <w:t>Categoria</w:t>
            </w:r>
            <w:proofErr w:type="spellEnd"/>
          </w:p>
        </w:tc>
        <w:tc>
          <w:tcPr>
            <w:tcW w:w="0" w:type="auto"/>
            <w:shd w:val="clear" w:color="000000" w:fill="auto"/>
            <w:vAlign w:val="bottom"/>
          </w:tcPr>
          <w:p w:rsidR="00AD3B44" w:rsidRPr="006F73D9" w:rsidRDefault="00AD3B44" w:rsidP="00AD7D70">
            <w:pPr>
              <w:pStyle w:val="Para"/>
              <w:ind w:firstLine="0"/>
              <w:jc w:val="both"/>
              <w:rPr>
                <w:color w:val="000000"/>
                <w:sz w:val="12"/>
                <w:szCs w:val="12"/>
              </w:rPr>
            </w:pPr>
            <w:proofErr w:type="spellStart"/>
            <w:r w:rsidRPr="006F73D9">
              <w:rPr>
                <w:color w:val="000000"/>
                <w:sz w:val="12"/>
                <w:szCs w:val="12"/>
              </w:rPr>
              <w:t>Descrição</w:t>
            </w:r>
            <w:proofErr w:type="spellEnd"/>
            <w:r w:rsidRPr="006F73D9">
              <w:rPr>
                <w:color w:val="000000"/>
                <w:sz w:val="12"/>
                <w:szCs w:val="12"/>
              </w:rPr>
              <w:t xml:space="preserve"> </w:t>
            </w:r>
          </w:p>
        </w:tc>
        <w:tc>
          <w:tcPr>
            <w:tcW w:w="0" w:type="auto"/>
            <w:tcBorders>
              <w:right w:val="nil"/>
            </w:tcBorders>
            <w:shd w:val="clear" w:color="000000" w:fill="auto"/>
          </w:tcPr>
          <w:p w:rsidR="00AD3B44" w:rsidRPr="006F73D9" w:rsidRDefault="00AD3B44" w:rsidP="00AD7D70">
            <w:pPr>
              <w:pStyle w:val="Para"/>
              <w:ind w:firstLine="0"/>
              <w:jc w:val="both"/>
              <w:rPr>
                <w:color w:val="000000"/>
                <w:sz w:val="12"/>
                <w:szCs w:val="12"/>
              </w:rPr>
            </w:pPr>
            <w:proofErr w:type="spellStart"/>
            <w:r w:rsidRPr="006F73D9">
              <w:rPr>
                <w:color w:val="000000"/>
                <w:sz w:val="12"/>
                <w:szCs w:val="12"/>
              </w:rPr>
              <w:t>Gêneros</w:t>
            </w:r>
            <w:proofErr w:type="spellEnd"/>
          </w:p>
        </w:tc>
      </w:tr>
      <w:tr w:rsidR="00AD3B44" w:rsidRPr="00AD3B44" w:rsidTr="005B49CC">
        <w:trPr>
          <w:jc w:val="center"/>
        </w:trPr>
        <w:tc>
          <w:tcPr>
            <w:tcW w:w="0" w:type="auto"/>
            <w:shd w:val="clear" w:color="000000" w:fill="auto"/>
            <w:vAlign w:val="bottom"/>
          </w:tcPr>
          <w:p w:rsidR="00AD3B44" w:rsidRPr="006F73D9" w:rsidRDefault="00AD3B44" w:rsidP="00CC5AC6">
            <w:pPr>
              <w:pStyle w:val="Para"/>
              <w:ind w:firstLine="0"/>
              <w:jc w:val="both"/>
              <w:rPr>
                <w:color w:val="000000"/>
                <w:sz w:val="12"/>
                <w:szCs w:val="12"/>
              </w:rPr>
            </w:pPr>
            <w:proofErr w:type="spellStart"/>
            <w:r w:rsidRPr="006F73D9">
              <w:rPr>
                <w:color w:val="000000"/>
                <w:sz w:val="12"/>
                <w:szCs w:val="12"/>
              </w:rPr>
              <w:t>Jovem</w:t>
            </w:r>
            <w:proofErr w:type="spellEnd"/>
          </w:p>
        </w:tc>
        <w:tc>
          <w:tcPr>
            <w:tcW w:w="0" w:type="auto"/>
            <w:shd w:val="clear" w:color="000000" w:fill="auto"/>
            <w:vAlign w:val="bottom"/>
          </w:tcPr>
          <w:p w:rsidR="00AD3B44" w:rsidRPr="00340588" w:rsidRDefault="00AD3B44" w:rsidP="00AD7D70">
            <w:pPr>
              <w:pStyle w:val="Para"/>
              <w:ind w:firstLine="0"/>
              <w:jc w:val="both"/>
              <w:rPr>
                <w:color w:val="000000"/>
                <w:sz w:val="12"/>
                <w:szCs w:val="12"/>
                <w:lang w:val="pt-BR"/>
              </w:rPr>
            </w:pPr>
            <w:r w:rsidRPr="00340588">
              <w:rPr>
                <w:color w:val="000000"/>
                <w:sz w:val="12"/>
                <w:szCs w:val="12"/>
                <w:lang w:val="pt-BR"/>
              </w:rPr>
              <w:t>Gêneros ouvidos por pessoas jovens</w:t>
            </w:r>
          </w:p>
        </w:tc>
        <w:tc>
          <w:tcPr>
            <w:tcW w:w="0" w:type="auto"/>
            <w:tcBorders>
              <w:right w:val="nil"/>
            </w:tcBorders>
            <w:shd w:val="clear" w:color="000000" w:fill="auto"/>
          </w:tcPr>
          <w:p w:rsidR="00AD3B44" w:rsidRPr="00340588" w:rsidRDefault="00AD3B44" w:rsidP="00AD7D70">
            <w:pPr>
              <w:pStyle w:val="Para"/>
              <w:ind w:firstLine="0"/>
              <w:jc w:val="both"/>
              <w:rPr>
                <w:rFonts w:ascii="Times New Roman" w:hAnsi="Times New Roman" w:cs="Times New Roman"/>
                <w:color w:val="000000"/>
                <w:sz w:val="12"/>
                <w:szCs w:val="12"/>
                <w:lang w:val="pt-BR"/>
              </w:rPr>
            </w:pPr>
            <w:r w:rsidRPr="00340588">
              <w:rPr>
                <w:rFonts w:ascii="Times New Roman" w:hAnsi="Times New Roman" w:cs="Times New Roman"/>
                <w:color w:val="000000"/>
                <w:sz w:val="12"/>
                <w:szCs w:val="12"/>
                <w:lang w:val="pt-BR"/>
              </w:rPr>
              <w:t xml:space="preserve">Música Eletrônica, Funk, Rock, Axé, Pagode, Country, Forró, Sertanejo e </w:t>
            </w:r>
            <w:proofErr w:type="gramStart"/>
            <w:r w:rsidRPr="00340588">
              <w:rPr>
                <w:rFonts w:ascii="Times New Roman" w:hAnsi="Times New Roman" w:cs="Times New Roman"/>
                <w:color w:val="000000"/>
                <w:sz w:val="12"/>
                <w:szCs w:val="12"/>
                <w:lang w:val="pt-BR"/>
              </w:rPr>
              <w:t>Samba</w:t>
            </w:r>
            <w:proofErr w:type="gramEnd"/>
          </w:p>
        </w:tc>
      </w:tr>
      <w:tr w:rsidR="00AD3B44" w:rsidRPr="00AD3B44" w:rsidTr="005B49CC">
        <w:trPr>
          <w:jc w:val="center"/>
        </w:trPr>
        <w:tc>
          <w:tcPr>
            <w:tcW w:w="0" w:type="auto"/>
            <w:shd w:val="clear" w:color="000000" w:fill="auto"/>
            <w:vAlign w:val="bottom"/>
          </w:tcPr>
          <w:p w:rsidR="00AD3B44" w:rsidRPr="006F73D9" w:rsidRDefault="00AD3B44" w:rsidP="00AD7D70">
            <w:pPr>
              <w:pStyle w:val="Para"/>
              <w:ind w:firstLine="0"/>
              <w:jc w:val="both"/>
              <w:rPr>
                <w:color w:val="000000"/>
                <w:sz w:val="12"/>
                <w:szCs w:val="12"/>
              </w:rPr>
            </w:pPr>
            <w:proofErr w:type="spellStart"/>
            <w:r w:rsidRPr="006F73D9">
              <w:rPr>
                <w:color w:val="000000"/>
                <w:sz w:val="12"/>
                <w:szCs w:val="12"/>
              </w:rPr>
              <w:t>Adulto</w:t>
            </w:r>
            <w:proofErr w:type="spellEnd"/>
          </w:p>
        </w:tc>
        <w:tc>
          <w:tcPr>
            <w:tcW w:w="0" w:type="auto"/>
            <w:shd w:val="clear" w:color="000000" w:fill="auto"/>
            <w:vAlign w:val="bottom"/>
          </w:tcPr>
          <w:p w:rsidR="00AD3B44" w:rsidRPr="00340588" w:rsidRDefault="00AD3B44" w:rsidP="00AD7D70">
            <w:pPr>
              <w:pStyle w:val="Para"/>
              <w:ind w:firstLine="0"/>
              <w:jc w:val="both"/>
              <w:rPr>
                <w:color w:val="000000"/>
                <w:sz w:val="12"/>
                <w:szCs w:val="12"/>
                <w:lang w:val="pt-BR"/>
              </w:rPr>
            </w:pPr>
            <w:r w:rsidRPr="00340588">
              <w:rPr>
                <w:color w:val="000000"/>
                <w:sz w:val="12"/>
                <w:szCs w:val="12"/>
                <w:lang w:val="pt-BR"/>
              </w:rPr>
              <w:t>Gêneros ouvidos por pessoas adultas</w:t>
            </w:r>
          </w:p>
        </w:tc>
        <w:tc>
          <w:tcPr>
            <w:tcW w:w="0" w:type="auto"/>
            <w:tcBorders>
              <w:right w:val="nil"/>
            </w:tcBorders>
            <w:shd w:val="clear" w:color="000000" w:fill="auto"/>
          </w:tcPr>
          <w:p w:rsidR="00AD3B44" w:rsidRPr="00340588" w:rsidRDefault="00AD3B44" w:rsidP="00AD7D70">
            <w:pPr>
              <w:pStyle w:val="Para"/>
              <w:ind w:firstLine="0"/>
              <w:jc w:val="both"/>
              <w:rPr>
                <w:color w:val="000000"/>
                <w:sz w:val="12"/>
                <w:szCs w:val="12"/>
                <w:lang w:val="pt-BR"/>
              </w:rPr>
            </w:pPr>
            <w:r w:rsidRPr="00340588">
              <w:rPr>
                <w:color w:val="000000"/>
                <w:sz w:val="12"/>
                <w:szCs w:val="12"/>
                <w:lang w:val="pt-BR"/>
              </w:rPr>
              <w:t xml:space="preserve">MPB, Música Clássica, </w:t>
            </w:r>
            <w:proofErr w:type="spellStart"/>
            <w:r w:rsidRPr="00340588">
              <w:rPr>
                <w:color w:val="000000"/>
                <w:sz w:val="12"/>
                <w:szCs w:val="12"/>
                <w:lang w:val="pt-BR"/>
              </w:rPr>
              <w:t>Gospele</w:t>
            </w:r>
            <w:proofErr w:type="spellEnd"/>
            <w:r w:rsidRPr="00340588">
              <w:rPr>
                <w:color w:val="000000"/>
                <w:sz w:val="12"/>
                <w:szCs w:val="12"/>
                <w:lang w:val="pt-BR"/>
              </w:rPr>
              <w:t xml:space="preserve"> Jazz/</w:t>
            </w:r>
            <w:proofErr w:type="gramStart"/>
            <w:r w:rsidRPr="00340588">
              <w:rPr>
                <w:color w:val="000000"/>
                <w:sz w:val="12"/>
                <w:szCs w:val="12"/>
                <w:lang w:val="pt-BR"/>
              </w:rPr>
              <w:t>Blues</w:t>
            </w:r>
            <w:proofErr w:type="gramEnd"/>
          </w:p>
        </w:tc>
      </w:tr>
      <w:tr w:rsidR="00AD3B44" w:rsidRPr="00AD3B44" w:rsidTr="005B49CC">
        <w:trPr>
          <w:jc w:val="center"/>
        </w:trPr>
        <w:tc>
          <w:tcPr>
            <w:tcW w:w="0" w:type="auto"/>
            <w:shd w:val="clear" w:color="000000" w:fill="auto"/>
            <w:vAlign w:val="bottom"/>
          </w:tcPr>
          <w:p w:rsidR="00AD3B44" w:rsidRPr="006F73D9" w:rsidRDefault="00AD3B44" w:rsidP="00AD7D70">
            <w:pPr>
              <w:pStyle w:val="Para"/>
              <w:ind w:firstLine="0"/>
              <w:jc w:val="both"/>
              <w:rPr>
                <w:color w:val="000000"/>
                <w:sz w:val="12"/>
                <w:szCs w:val="12"/>
              </w:rPr>
            </w:pPr>
            <w:r w:rsidRPr="006F73D9">
              <w:rPr>
                <w:color w:val="000000"/>
                <w:sz w:val="12"/>
                <w:szCs w:val="12"/>
              </w:rPr>
              <w:t>Popular</w:t>
            </w:r>
          </w:p>
        </w:tc>
        <w:tc>
          <w:tcPr>
            <w:tcW w:w="0" w:type="auto"/>
            <w:shd w:val="clear" w:color="000000" w:fill="auto"/>
            <w:vAlign w:val="bottom"/>
          </w:tcPr>
          <w:p w:rsidR="00AD3B44" w:rsidRPr="006F73D9" w:rsidRDefault="00AD3B44" w:rsidP="00AD7D70">
            <w:pPr>
              <w:pStyle w:val="Para"/>
              <w:ind w:firstLine="0"/>
              <w:jc w:val="both"/>
              <w:rPr>
                <w:color w:val="000000"/>
                <w:sz w:val="12"/>
                <w:szCs w:val="12"/>
              </w:rPr>
            </w:pPr>
            <w:proofErr w:type="spellStart"/>
            <w:r w:rsidRPr="006F73D9">
              <w:rPr>
                <w:color w:val="000000"/>
                <w:sz w:val="12"/>
                <w:szCs w:val="12"/>
              </w:rPr>
              <w:t>Gêneros</w:t>
            </w:r>
            <w:proofErr w:type="spellEnd"/>
            <w:r w:rsidRPr="006F73D9">
              <w:rPr>
                <w:color w:val="000000"/>
                <w:sz w:val="12"/>
                <w:szCs w:val="12"/>
              </w:rPr>
              <w:t xml:space="preserve"> </w:t>
            </w:r>
            <w:proofErr w:type="spellStart"/>
            <w:r w:rsidRPr="006F73D9">
              <w:rPr>
                <w:color w:val="000000"/>
                <w:sz w:val="12"/>
                <w:szCs w:val="12"/>
              </w:rPr>
              <w:t>Populares</w:t>
            </w:r>
            <w:proofErr w:type="spellEnd"/>
          </w:p>
        </w:tc>
        <w:tc>
          <w:tcPr>
            <w:tcW w:w="0" w:type="auto"/>
            <w:tcBorders>
              <w:right w:val="nil"/>
            </w:tcBorders>
            <w:shd w:val="clear" w:color="000000" w:fill="auto"/>
          </w:tcPr>
          <w:p w:rsidR="00AD3B44" w:rsidRPr="00340588" w:rsidRDefault="00AD3B44" w:rsidP="00AD7D70">
            <w:pPr>
              <w:pStyle w:val="Para"/>
              <w:ind w:firstLine="0"/>
              <w:jc w:val="both"/>
              <w:rPr>
                <w:color w:val="000000"/>
                <w:sz w:val="12"/>
                <w:szCs w:val="12"/>
                <w:lang w:val="pt-BR"/>
              </w:rPr>
            </w:pPr>
            <w:r w:rsidRPr="00340588">
              <w:rPr>
                <w:color w:val="000000"/>
                <w:sz w:val="12"/>
                <w:szCs w:val="12"/>
                <w:lang w:val="pt-BR"/>
              </w:rPr>
              <w:t>Sertanejo, MPB, Samba, Pagode</w:t>
            </w:r>
            <w:proofErr w:type="gramStart"/>
            <w:r w:rsidRPr="00340588">
              <w:rPr>
                <w:color w:val="000000"/>
                <w:sz w:val="12"/>
                <w:szCs w:val="12"/>
                <w:lang w:val="pt-BR"/>
              </w:rPr>
              <w:t>,,</w:t>
            </w:r>
            <w:proofErr w:type="gramEnd"/>
            <w:r w:rsidRPr="00340588">
              <w:rPr>
                <w:color w:val="000000"/>
                <w:sz w:val="12"/>
                <w:szCs w:val="12"/>
                <w:lang w:val="pt-BR"/>
              </w:rPr>
              <w:t xml:space="preserve"> Forró, Rock e Música Eletrônica </w:t>
            </w:r>
          </w:p>
        </w:tc>
      </w:tr>
      <w:tr w:rsidR="00AD3B44" w:rsidRPr="00AD3B44" w:rsidTr="005B49CC">
        <w:trPr>
          <w:jc w:val="center"/>
        </w:trPr>
        <w:tc>
          <w:tcPr>
            <w:tcW w:w="0" w:type="auto"/>
            <w:shd w:val="clear" w:color="000000" w:fill="auto"/>
            <w:vAlign w:val="bottom"/>
          </w:tcPr>
          <w:p w:rsidR="00AD3B44" w:rsidRPr="006F73D9" w:rsidRDefault="00AD3B44" w:rsidP="00CC5AC6">
            <w:pPr>
              <w:pStyle w:val="Para"/>
              <w:ind w:firstLine="0"/>
              <w:jc w:val="both"/>
              <w:rPr>
                <w:color w:val="000000"/>
                <w:sz w:val="12"/>
                <w:szCs w:val="12"/>
              </w:rPr>
            </w:pPr>
            <w:proofErr w:type="spellStart"/>
            <w:r w:rsidRPr="006F73D9">
              <w:rPr>
                <w:color w:val="000000"/>
                <w:sz w:val="12"/>
                <w:szCs w:val="12"/>
              </w:rPr>
              <w:t>Classe</w:t>
            </w:r>
            <w:proofErr w:type="spellEnd"/>
            <w:r w:rsidRPr="006F73D9">
              <w:rPr>
                <w:color w:val="000000"/>
                <w:sz w:val="12"/>
                <w:szCs w:val="12"/>
              </w:rPr>
              <w:t xml:space="preserve"> Alta</w:t>
            </w:r>
          </w:p>
        </w:tc>
        <w:tc>
          <w:tcPr>
            <w:tcW w:w="0" w:type="auto"/>
            <w:shd w:val="clear" w:color="000000" w:fill="auto"/>
            <w:vAlign w:val="bottom"/>
          </w:tcPr>
          <w:p w:rsidR="00AD3B44" w:rsidRPr="00340588" w:rsidRDefault="00AD3B44" w:rsidP="00AD7D70">
            <w:pPr>
              <w:pStyle w:val="Para"/>
              <w:ind w:firstLine="0"/>
              <w:jc w:val="both"/>
              <w:rPr>
                <w:color w:val="000000"/>
                <w:sz w:val="12"/>
                <w:szCs w:val="12"/>
                <w:lang w:val="pt-BR"/>
              </w:rPr>
            </w:pPr>
            <w:r w:rsidRPr="00340588">
              <w:rPr>
                <w:color w:val="000000"/>
                <w:sz w:val="12"/>
                <w:szCs w:val="12"/>
                <w:lang w:val="pt-BR"/>
              </w:rPr>
              <w:t>Gêneros ouvidos pelas classes sociais A e B</w:t>
            </w:r>
          </w:p>
        </w:tc>
        <w:tc>
          <w:tcPr>
            <w:tcW w:w="0" w:type="auto"/>
            <w:tcBorders>
              <w:right w:val="nil"/>
            </w:tcBorders>
            <w:shd w:val="clear" w:color="000000" w:fill="auto"/>
          </w:tcPr>
          <w:p w:rsidR="00AD3B44" w:rsidRPr="00340588" w:rsidRDefault="00AD3B44" w:rsidP="00AD7D70">
            <w:pPr>
              <w:pStyle w:val="Para"/>
              <w:ind w:firstLine="0"/>
              <w:jc w:val="both"/>
              <w:rPr>
                <w:color w:val="000000"/>
                <w:sz w:val="12"/>
                <w:szCs w:val="12"/>
                <w:lang w:val="pt-BR"/>
              </w:rPr>
            </w:pPr>
            <w:r w:rsidRPr="00340588">
              <w:rPr>
                <w:color w:val="000000"/>
                <w:sz w:val="12"/>
                <w:szCs w:val="12"/>
                <w:lang w:val="pt-BR"/>
              </w:rPr>
              <w:t>Rock, Jazz/</w:t>
            </w:r>
            <w:proofErr w:type="spellStart"/>
            <w:r w:rsidRPr="00340588">
              <w:rPr>
                <w:color w:val="000000"/>
                <w:sz w:val="12"/>
                <w:szCs w:val="12"/>
                <w:lang w:val="pt-BR"/>
              </w:rPr>
              <w:t>Bles</w:t>
            </w:r>
            <w:proofErr w:type="spellEnd"/>
            <w:r w:rsidRPr="00340588">
              <w:rPr>
                <w:color w:val="000000"/>
                <w:sz w:val="12"/>
                <w:szCs w:val="12"/>
                <w:lang w:val="pt-BR"/>
              </w:rPr>
              <w:t xml:space="preserve">, Música Clássica, MPB e </w:t>
            </w:r>
            <w:proofErr w:type="gramStart"/>
            <w:r w:rsidRPr="00340588">
              <w:rPr>
                <w:color w:val="000000"/>
                <w:sz w:val="12"/>
                <w:szCs w:val="12"/>
                <w:lang w:val="pt-BR"/>
              </w:rPr>
              <w:t>Rock</w:t>
            </w:r>
            <w:proofErr w:type="gramEnd"/>
          </w:p>
        </w:tc>
      </w:tr>
      <w:tr w:rsidR="00AD3B44" w:rsidRPr="00AD3B44" w:rsidTr="005B49CC">
        <w:trPr>
          <w:jc w:val="center"/>
        </w:trPr>
        <w:tc>
          <w:tcPr>
            <w:tcW w:w="0" w:type="auto"/>
            <w:shd w:val="clear" w:color="000000" w:fill="auto"/>
            <w:vAlign w:val="bottom"/>
          </w:tcPr>
          <w:p w:rsidR="00AD3B44" w:rsidRPr="006F73D9" w:rsidRDefault="00AD3B44" w:rsidP="00CC5AC6">
            <w:pPr>
              <w:pStyle w:val="Para"/>
              <w:ind w:firstLine="0"/>
              <w:jc w:val="both"/>
              <w:rPr>
                <w:color w:val="000000"/>
                <w:sz w:val="12"/>
                <w:szCs w:val="12"/>
              </w:rPr>
            </w:pPr>
            <w:proofErr w:type="spellStart"/>
            <w:r w:rsidRPr="006F73D9">
              <w:rPr>
                <w:color w:val="000000"/>
                <w:sz w:val="12"/>
                <w:szCs w:val="12"/>
              </w:rPr>
              <w:t>Classe</w:t>
            </w:r>
            <w:proofErr w:type="spellEnd"/>
            <w:r w:rsidRPr="006F73D9">
              <w:rPr>
                <w:color w:val="000000"/>
                <w:sz w:val="12"/>
                <w:szCs w:val="12"/>
              </w:rPr>
              <w:t xml:space="preserve"> </w:t>
            </w:r>
            <w:proofErr w:type="spellStart"/>
            <w:r w:rsidRPr="006F73D9">
              <w:rPr>
                <w:color w:val="000000"/>
                <w:sz w:val="12"/>
                <w:szCs w:val="12"/>
              </w:rPr>
              <w:t>Baixa</w:t>
            </w:r>
            <w:proofErr w:type="spellEnd"/>
          </w:p>
        </w:tc>
        <w:tc>
          <w:tcPr>
            <w:tcW w:w="0" w:type="auto"/>
            <w:shd w:val="clear" w:color="000000" w:fill="auto"/>
            <w:vAlign w:val="bottom"/>
          </w:tcPr>
          <w:p w:rsidR="00AD3B44" w:rsidRPr="00340588" w:rsidDel="00CC5AC6" w:rsidRDefault="00AD3B44" w:rsidP="00CC5AC6">
            <w:pPr>
              <w:pStyle w:val="Para"/>
              <w:ind w:firstLine="0"/>
              <w:jc w:val="both"/>
              <w:rPr>
                <w:rFonts w:cs="Arial"/>
                <w:color w:val="000000"/>
                <w:sz w:val="12"/>
                <w:szCs w:val="12"/>
                <w:lang w:val="pt-BR"/>
              </w:rPr>
            </w:pPr>
            <w:r w:rsidRPr="00340588">
              <w:rPr>
                <w:color w:val="000000"/>
                <w:sz w:val="12"/>
                <w:szCs w:val="12"/>
                <w:lang w:val="pt-BR"/>
              </w:rPr>
              <w:t xml:space="preserve">Gêneros ouvidos pelas classes sociais C, D e </w:t>
            </w:r>
            <w:proofErr w:type="spellStart"/>
            <w:proofErr w:type="gramStart"/>
            <w:r w:rsidRPr="00340588">
              <w:rPr>
                <w:color w:val="000000"/>
                <w:sz w:val="12"/>
                <w:szCs w:val="12"/>
                <w:lang w:val="pt-BR"/>
              </w:rPr>
              <w:t>E</w:t>
            </w:r>
            <w:proofErr w:type="spellEnd"/>
            <w:proofErr w:type="gramEnd"/>
          </w:p>
        </w:tc>
        <w:tc>
          <w:tcPr>
            <w:tcW w:w="0" w:type="auto"/>
            <w:tcBorders>
              <w:right w:val="nil"/>
            </w:tcBorders>
            <w:shd w:val="clear" w:color="000000" w:fill="auto"/>
          </w:tcPr>
          <w:p w:rsidR="00AD3B44" w:rsidRPr="00340588" w:rsidRDefault="00AD3B44" w:rsidP="00AD7D70">
            <w:pPr>
              <w:pStyle w:val="Para"/>
              <w:ind w:firstLine="0"/>
              <w:jc w:val="both"/>
              <w:rPr>
                <w:color w:val="000000"/>
                <w:sz w:val="12"/>
                <w:szCs w:val="12"/>
                <w:lang w:val="pt-BR"/>
              </w:rPr>
            </w:pPr>
            <w:r w:rsidRPr="00340588">
              <w:rPr>
                <w:color w:val="000000"/>
                <w:sz w:val="12"/>
                <w:szCs w:val="12"/>
                <w:lang w:val="pt-BR"/>
              </w:rPr>
              <w:t xml:space="preserve">Gospel, Funk, Samba, Pagode, Sertanejo, Axé, Country, Música Eletrônica e </w:t>
            </w:r>
            <w:proofErr w:type="gramStart"/>
            <w:r w:rsidRPr="00340588">
              <w:rPr>
                <w:color w:val="000000"/>
                <w:sz w:val="12"/>
                <w:szCs w:val="12"/>
                <w:lang w:val="pt-BR"/>
              </w:rPr>
              <w:t>Forró</w:t>
            </w:r>
            <w:proofErr w:type="gramEnd"/>
          </w:p>
        </w:tc>
      </w:tr>
    </w:tbl>
    <w:p w:rsidR="00AD3B44" w:rsidRPr="00340588" w:rsidRDefault="00AD3B44" w:rsidP="006B3EFE">
      <w:pPr>
        <w:pStyle w:val="Para"/>
        <w:ind w:firstLine="0"/>
        <w:jc w:val="both"/>
        <w:rPr>
          <w:rFonts w:cs="Arial"/>
          <w:color w:val="000000"/>
          <w:lang w:val="pt-BR"/>
        </w:rPr>
      </w:pPr>
    </w:p>
    <w:p w:rsidR="00AD3B44" w:rsidRPr="006F73D9" w:rsidRDefault="00AD3B44" w:rsidP="00B80D4E">
      <w:pPr>
        <w:pStyle w:val="Para"/>
        <w:jc w:val="both"/>
        <w:rPr>
          <w:rFonts w:cs="Arial"/>
          <w:color w:val="000000"/>
          <w:lang w:val="pt-BR"/>
        </w:rPr>
      </w:pPr>
      <w:r w:rsidRPr="006F73D9">
        <w:rPr>
          <w:color w:val="000000"/>
          <w:lang w:val="pt-BR"/>
        </w:rPr>
        <w:t xml:space="preserve">A Figura 1 apresenta a metodologia de construção de </w:t>
      </w:r>
      <w:r w:rsidRPr="006F73D9">
        <w:rPr>
          <w:i/>
          <w:iCs/>
          <w:color w:val="000000"/>
          <w:lang w:val="pt-BR"/>
        </w:rPr>
        <w:t>rankings</w:t>
      </w:r>
      <w:r w:rsidRPr="006F73D9">
        <w:rPr>
          <w:color w:val="000000"/>
          <w:lang w:val="pt-BR"/>
        </w:rPr>
        <w:t xml:space="preserve"> de artistas, que é dividida em vários passos. De maneira sucinta, a metodologia consiste em: </w:t>
      </w:r>
    </w:p>
    <w:p w:rsidR="00AD3B44" w:rsidRPr="006F73D9" w:rsidRDefault="00AD3B44" w:rsidP="00B80D4E">
      <w:pPr>
        <w:pStyle w:val="Para"/>
        <w:jc w:val="both"/>
        <w:rPr>
          <w:rFonts w:cs="Arial"/>
          <w:color w:val="000000"/>
          <w:lang w:val="pt-BR"/>
        </w:rPr>
      </w:pPr>
      <w:r w:rsidRPr="006F73D9">
        <w:rPr>
          <w:color w:val="000000"/>
          <w:lang w:val="pt-BR"/>
        </w:rPr>
        <w:t xml:space="preserve">Passo </w:t>
      </w:r>
      <w:proofErr w:type="gramStart"/>
      <w:r w:rsidRPr="006F73D9">
        <w:rPr>
          <w:color w:val="000000"/>
          <w:lang w:val="pt-BR"/>
        </w:rPr>
        <w:t>1</w:t>
      </w:r>
      <w:proofErr w:type="gramEnd"/>
      <w:r w:rsidRPr="006F73D9">
        <w:rPr>
          <w:color w:val="000000"/>
          <w:lang w:val="pt-BR"/>
        </w:rPr>
        <w:t xml:space="preserve">: selecionar um conjunto de artistas a partir de uma lista; </w:t>
      </w:r>
    </w:p>
    <w:p w:rsidR="00AD3B44" w:rsidRDefault="00AD3B44" w:rsidP="00B80D4E">
      <w:pPr>
        <w:pStyle w:val="Para"/>
        <w:jc w:val="both"/>
        <w:rPr>
          <w:ins w:id="8" w:author="Felipe Lopes de Melo Faria" w:date="2017-06-05T00:41:00Z"/>
          <w:color w:val="000000"/>
          <w:lang w:val="pt-BR"/>
        </w:rPr>
      </w:pPr>
      <w:r w:rsidRPr="006F73D9">
        <w:rPr>
          <w:color w:val="000000"/>
          <w:lang w:val="pt-BR"/>
        </w:rPr>
        <w:t xml:space="preserve">Passo </w:t>
      </w:r>
      <w:proofErr w:type="gramStart"/>
      <w:r w:rsidRPr="006F73D9">
        <w:rPr>
          <w:color w:val="000000"/>
          <w:lang w:val="pt-BR"/>
        </w:rPr>
        <w:t>2</w:t>
      </w:r>
      <w:proofErr w:type="gramEnd"/>
      <w:r w:rsidRPr="006F73D9">
        <w:rPr>
          <w:color w:val="000000"/>
          <w:lang w:val="pt-BR"/>
        </w:rPr>
        <w:t xml:space="preserve">: coletar informações dos artistas na </w:t>
      </w:r>
      <w:proofErr w:type="spellStart"/>
      <w:r w:rsidRPr="006F73D9">
        <w:rPr>
          <w:color w:val="000000"/>
          <w:lang w:val="pt-BR"/>
        </w:rPr>
        <w:t>Wikipedia</w:t>
      </w:r>
      <w:proofErr w:type="spellEnd"/>
      <w:r w:rsidRPr="006F73D9">
        <w:rPr>
          <w:color w:val="000000"/>
          <w:lang w:val="pt-BR"/>
        </w:rPr>
        <w:t xml:space="preserve">, como gênero e nacionalidade; </w:t>
      </w:r>
    </w:p>
    <w:p w:rsidR="00D465A3" w:rsidRPr="006F73D9" w:rsidRDefault="00D465A3" w:rsidP="00B80D4E">
      <w:pPr>
        <w:pStyle w:val="Para"/>
        <w:jc w:val="both"/>
        <w:rPr>
          <w:rFonts w:cs="Arial"/>
          <w:color w:val="000000"/>
          <w:lang w:val="pt-BR"/>
        </w:rPr>
      </w:pPr>
    </w:p>
    <w:p w:rsidR="009D5A47" w:rsidRDefault="009D5A47" w:rsidP="00B34A89">
      <w:pPr>
        <w:pStyle w:val="Para"/>
        <w:jc w:val="both"/>
        <w:rPr>
          <w:color w:val="000000"/>
          <w:lang w:val="pt-BR"/>
        </w:rPr>
        <w:sectPr w:rsidR="009D5A47" w:rsidSect="00DA041E">
          <w:headerReference w:type="even" r:id="rId13"/>
          <w:footerReference w:type="even" r:id="rId14"/>
          <w:endnotePr>
            <w:numFmt w:val="decimal"/>
          </w:endnotePr>
          <w:type w:val="continuous"/>
          <w:pgSz w:w="12240" w:h="15840" w:code="9"/>
          <w:pgMar w:top="1500" w:right="1080" w:bottom="1600" w:left="1080" w:header="1080" w:footer="1080" w:gutter="0"/>
          <w:pgNumType w:start="1"/>
          <w:cols w:num="2" w:space="480"/>
          <w:titlePg/>
          <w:docGrid w:linePitch="360"/>
        </w:sectPr>
      </w:pPr>
    </w:p>
    <w:p w:rsidR="00D465A3" w:rsidRDefault="00D465A3" w:rsidP="00B34A89">
      <w:pPr>
        <w:pStyle w:val="Para"/>
        <w:jc w:val="both"/>
        <w:rPr>
          <w:ins w:id="9" w:author="Felipe Lopes de Melo Faria" w:date="2017-06-05T00:44:00Z"/>
          <w:color w:val="000000"/>
          <w:lang w:val="pt-BR"/>
        </w:rPr>
      </w:pPr>
      <w:bookmarkStart w:id="10" w:name="_GoBack"/>
      <w:ins w:id="11" w:author="Felipe Lopes de Melo Faria" w:date="2017-06-05T00:44:00Z">
        <w:del w:id="12" w:author="Felipe Lopes de Melo Faria" w:date="2017-06-05T00:40:00Z">
          <w:r w:rsidDel="00D465A3">
            <w:rPr>
              <w:rFonts w:cs="Arial"/>
              <w:noProof/>
              <w:color w:val="000000"/>
              <w:lang w:val="pt-BR" w:eastAsia="pt-BR"/>
            </w:rPr>
            <w:lastRenderedPageBreak/>
            <w:drawing>
              <wp:inline distT="0" distB="0" distL="0" distR="0" wp14:anchorId="04145E0B" wp14:editId="1C687E6D">
                <wp:extent cx="5902325" cy="1978660"/>
                <wp:effectExtent l="0" t="0" r="3175" b="2540"/>
                <wp:docPr id="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325" cy="1978660"/>
                        </a:xfrm>
                        <a:prstGeom prst="rect">
                          <a:avLst/>
                        </a:prstGeom>
                        <a:noFill/>
                        <a:ln>
                          <a:noFill/>
                        </a:ln>
                      </pic:spPr>
                    </pic:pic>
                  </a:graphicData>
                </a:graphic>
              </wp:inline>
            </w:drawing>
          </w:r>
        </w:del>
        <w:bookmarkEnd w:id="10"/>
      </w:ins>
    </w:p>
    <w:p w:rsidR="008A43F5" w:rsidRPr="006F73D9" w:rsidRDefault="008A43F5" w:rsidP="008A43F5">
      <w:pPr>
        <w:pStyle w:val="FigureCaption"/>
        <w:rPr>
          <w:rFonts w:cs="Arial"/>
          <w:color w:val="000000"/>
          <w:lang w:val="pt-BR"/>
        </w:rPr>
        <w:sectPr w:rsidR="008A43F5" w:rsidRPr="006F73D9" w:rsidSect="00A83D8A">
          <w:footerReference w:type="first" r:id="rId16"/>
          <w:endnotePr>
            <w:numFmt w:val="decimal"/>
          </w:endnotePr>
          <w:type w:val="continuous"/>
          <w:pgSz w:w="12240" w:h="15840" w:code="9"/>
          <w:pgMar w:top="1500" w:right="1080" w:bottom="1600" w:left="1080" w:header="1080" w:footer="1080" w:gutter="0"/>
          <w:pgNumType w:start="1"/>
          <w:cols w:space="480"/>
          <w:titlePg/>
          <w:docGrid w:linePitch="360"/>
        </w:sectPr>
      </w:pPr>
      <w:r w:rsidRPr="006F73D9">
        <w:rPr>
          <w:color w:val="000000"/>
          <w:lang w:val="pt-BR"/>
        </w:rPr>
        <w:t xml:space="preserve">Figura 1: Metodologia de construção de </w:t>
      </w:r>
      <w:r w:rsidRPr="006F73D9">
        <w:rPr>
          <w:i/>
          <w:iCs/>
          <w:color w:val="000000"/>
          <w:lang w:val="pt-BR"/>
        </w:rPr>
        <w:t>rankings</w:t>
      </w:r>
      <w:r w:rsidRPr="006F73D9">
        <w:rPr>
          <w:color w:val="000000"/>
          <w:lang w:val="pt-BR"/>
        </w:rPr>
        <w:t xml:space="preserve"> de artistas.</w:t>
      </w:r>
      <w:proofErr w:type="gramStart"/>
    </w:p>
    <w:p w:rsidR="008A43F5" w:rsidRPr="006F73D9" w:rsidRDefault="008A43F5" w:rsidP="008A43F5">
      <w:pPr>
        <w:pStyle w:val="Para"/>
        <w:jc w:val="both"/>
        <w:rPr>
          <w:color w:val="000000"/>
          <w:lang w:val="pt-BR"/>
        </w:rPr>
      </w:pPr>
      <w:proofErr w:type="gramEnd"/>
      <w:r w:rsidRPr="006F73D9">
        <w:rPr>
          <w:color w:val="000000"/>
          <w:lang w:val="pt-BR"/>
        </w:rPr>
        <w:lastRenderedPageBreak/>
        <w:t xml:space="preserve">Passo </w:t>
      </w:r>
      <w:proofErr w:type="gramStart"/>
      <w:r w:rsidRPr="006F73D9">
        <w:rPr>
          <w:color w:val="000000"/>
          <w:lang w:val="pt-BR"/>
        </w:rPr>
        <w:t>3</w:t>
      </w:r>
      <w:proofErr w:type="gramEnd"/>
      <w:r w:rsidRPr="006F73D9">
        <w:rPr>
          <w:color w:val="000000"/>
          <w:lang w:val="pt-BR"/>
        </w:rPr>
        <w:t xml:space="preserve">:  coletar informações dos artistas em suas contas oficiais do </w:t>
      </w:r>
      <w:proofErr w:type="spellStart"/>
      <w:r w:rsidRPr="006F73D9">
        <w:rPr>
          <w:color w:val="000000"/>
          <w:lang w:val="pt-BR"/>
        </w:rPr>
        <w:t>Youtube</w:t>
      </w:r>
      <w:proofErr w:type="spellEnd"/>
      <w:r w:rsidRPr="006F73D9">
        <w:rPr>
          <w:color w:val="000000"/>
          <w:lang w:val="pt-BR"/>
        </w:rPr>
        <w:t xml:space="preserve"> e </w:t>
      </w:r>
      <w:proofErr w:type="spellStart"/>
      <w:r w:rsidRPr="006F73D9">
        <w:rPr>
          <w:color w:val="000000"/>
          <w:lang w:val="pt-BR"/>
        </w:rPr>
        <w:t>Facebook</w:t>
      </w:r>
      <w:proofErr w:type="spellEnd"/>
      <w:r w:rsidRPr="006F73D9">
        <w:rPr>
          <w:color w:val="000000"/>
          <w:lang w:val="pt-BR"/>
        </w:rPr>
        <w:t xml:space="preserve"> com intuito de verificar em que programas de TV (programas de auditório dos canais de TV aberta) os artistas irão se apresentar ao final de semana (Figura 2). Quando palavras-chave relacionadas ao meio fonográfico são encontradas nas páginas das mídias digitais (lançamento, participação, artista, canção), esses dados são disponibilizados para auditoria do conteúdo e posterior aprovação como dado relevante à pesquisa; </w:t>
      </w:r>
    </w:p>
    <w:p w:rsidR="008A43F5" w:rsidRPr="006F73D9" w:rsidRDefault="008A43F5" w:rsidP="008A43F5">
      <w:pPr>
        <w:pStyle w:val="Para"/>
        <w:ind w:firstLine="0"/>
        <w:jc w:val="both"/>
        <w:rPr>
          <w:rFonts w:cs="Arial"/>
          <w:color w:val="000000"/>
          <w:lang w:val="pt-BR"/>
        </w:rPr>
      </w:pPr>
      <w:r w:rsidRPr="006F73D9">
        <w:rPr>
          <w:color w:val="000000"/>
          <w:lang w:val="pt-BR"/>
        </w:rPr>
        <w:t xml:space="preserve">     Passo </w:t>
      </w:r>
      <w:proofErr w:type="gramStart"/>
      <w:r w:rsidRPr="006F73D9">
        <w:rPr>
          <w:color w:val="000000"/>
          <w:lang w:val="pt-BR"/>
        </w:rPr>
        <w:t>4</w:t>
      </w:r>
      <w:proofErr w:type="gramEnd"/>
      <w:r w:rsidRPr="006F73D9">
        <w:rPr>
          <w:color w:val="000000"/>
          <w:lang w:val="pt-BR"/>
        </w:rPr>
        <w:t xml:space="preserve">: coletar a audiência dos artistas nas mídias digitais (dados como </w:t>
      </w:r>
      <w:proofErr w:type="spellStart"/>
      <w:r w:rsidRPr="006F73D9">
        <w:rPr>
          <w:i/>
          <w:iCs/>
          <w:color w:val="000000"/>
          <w:lang w:val="pt-BR"/>
        </w:rPr>
        <w:t>likes</w:t>
      </w:r>
      <w:proofErr w:type="spellEnd"/>
      <w:r w:rsidRPr="006F73D9">
        <w:rPr>
          <w:color w:val="000000"/>
          <w:lang w:val="pt-BR"/>
        </w:rPr>
        <w:t xml:space="preserve">, </w:t>
      </w:r>
      <w:proofErr w:type="spellStart"/>
      <w:r w:rsidRPr="006F73D9">
        <w:rPr>
          <w:i/>
          <w:iCs/>
          <w:color w:val="000000"/>
          <w:lang w:val="pt-BR"/>
        </w:rPr>
        <w:t>dislikes</w:t>
      </w:r>
      <w:proofErr w:type="spellEnd"/>
      <w:r w:rsidRPr="006F73D9">
        <w:rPr>
          <w:color w:val="000000"/>
          <w:lang w:val="pt-BR"/>
        </w:rPr>
        <w:t>, visualizações);</w:t>
      </w:r>
    </w:p>
    <w:p w:rsidR="00AD3B44" w:rsidRPr="006F73D9" w:rsidRDefault="00AD3B44" w:rsidP="00B631D6">
      <w:pPr>
        <w:pStyle w:val="Para"/>
        <w:jc w:val="both"/>
        <w:rPr>
          <w:rFonts w:cs="Arial"/>
          <w:color w:val="000000"/>
        </w:rPr>
      </w:pPr>
      <w:r w:rsidRPr="006F73D9">
        <w:rPr>
          <w:color w:val="000000"/>
          <w:lang w:val="pt-BR"/>
        </w:rPr>
        <w:t xml:space="preserve">Passo </w:t>
      </w:r>
      <w:proofErr w:type="gramStart"/>
      <w:r w:rsidRPr="006F73D9">
        <w:rPr>
          <w:color w:val="000000"/>
          <w:lang w:val="pt-BR"/>
        </w:rPr>
        <w:t>5</w:t>
      </w:r>
      <w:proofErr w:type="gramEnd"/>
      <w:r w:rsidRPr="006F73D9">
        <w:rPr>
          <w:color w:val="000000"/>
          <w:lang w:val="pt-BR"/>
        </w:rPr>
        <w:t xml:space="preserve">: gerar  os </w:t>
      </w:r>
      <w:r w:rsidRPr="006F73D9">
        <w:rPr>
          <w:i/>
          <w:iCs/>
          <w:color w:val="000000"/>
          <w:lang w:val="pt-BR"/>
        </w:rPr>
        <w:t>rankings</w:t>
      </w:r>
      <w:r w:rsidRPr="006F73D9">
        <w:rPr>
          <w:color w:val="000000"/>
          <w:lang w:val="pt-BR"/>
        </w:rPr>
        <w:t xml:space="preserve"> dos artistas em cada mídia digital. Os dados provenientes das mídias digitais são utilizados para a construção dos </w:t>
      </w:r>
      <w:r w:rsidRPr="006F73D9">
        <w:rPr>
          <w:i/>
          <w:iCs/>
          <w:color w:val="000000"/>
          <w:lang w:val="pt-BR"/>
        </w:rPr>
        <w:t>rankings</w:t>
      </w:r>
      <w:r w:rsidRPr="006F73D9">
        <w:rPr>
          <w:color w:val="000000"/>
          <w:lang w:val="pt-BR"/>
        </w:rPr>
        <w:t xml:space="preserve"> individuais através do cálculo de </w:t>
      </w:r>
      <w:r w:rsidRPr="006F73D9">
        <w:rPr>
          <w:i/>
          <w:iCs/>
          <w:color w:val="000000"/>
          <w:lang w:val="pt-BR"/>
        </w:rPr>
        <w:t xml:space="preserve">ranking </w:t>
      </w:r>
      <w:r w:rsidRPr="006F73D9">
        <w:rPr>
          <w:color w:val="000000"/>
          <w:lang w:val="pt-BR"/>
        </w:rPr>
        <w:t xml:space="preserve">a partir da métrica “Visibilidade” [2] (métrica cujo cálculo se dá com o somatório das </w:t>
      </w:r>
      <w:proofErr w:type="spellStart"/>
      <w:r w:rsidRPr="006F73D9">
        <w:rPr>
          <w:i/>
          <w:iCs/>
          <w:color w:val="000000"/>
          <w:lang w:val="pt-BR"/>
        </w:rPr>
        <w:t>features</w:t>
      </w:r>
      <w:proofErr w:type="spellEnd"/>
      <w:r w:rsidRPr="006F73D9">
        <w:rPr>
          <w:color w:val="000000"/>
          <w:lang w:val="pt-BR"/>
        </w:rPr>
        <w:t xml:space="preserve"> das mídias digitais, como quantidade de </w:t>
      </w:r>
      <w:proofErr w:type="spellStart"/>
      <w:r w:rsidRPr="006F73D9">
        <w:rPr>
          <w:i/>
          <w:iCs/>
          <w:color w:val="000000"/>
          <w:lang w:val="pt-BR"/>
        </w:rPr>
        <w:t>likes</w:t>
      </w:r>
      <w:proofErr w:type="spellEnd"/>
      <w:r w:rsidRPr="006F73D9">
        <w:rPr>
          <w:color w:val="000000"/>
          <w:lang w:val="pt-BR"/>
        </w:rPr>
        <w:t xml:space="preserve">, visualizações e seguidores). Nessa etapa, também se adiciona dados de artistas monitorados na programação da TV brasileira. Passo </w:t>
      </w:r>
      <w:proofErr w:type="gramStart"/>
      <w:r w:rsidRPr="006F73D9">
        <w:rPr>
          <w:color w:val="000000"/>
          <w:lang w:val="pt-BR"/>
        </w:rPr>
        <w:t>6</w:t>
      </w:r>
      <w:proofErr w:type="gramEnd"/>
      <w:r w:rsidRPr="006F73D9">
        <w:rPr>
          <w:color w:val="000000"/>
          <w:lang w:val="pt-BR"/>
        </w:rPr>
        <w:t xml:space="preserve">: gerar os </w:t>
      </w:r>
      <w:r w:rsidRPr="006F73D9">
        <w:rPr>
          <w:i/>
          <w:iCs/>
          <w:color w:val="000000"/>
          <w:lang w:val="pt-BR"/>
        </w:rPr>
        <w:t>rankings</w:t>
      </w:r>
      <w:r w:rsidRPr="006F73D9">
        <w:rPr>
          <w:color w:val="000000"/>
          <w:lang w:val="pt-BR"/>
        </w:rPr>
        <w:t xml:space="preserve"> agregados de artistas. Esse passo tem a função de agregar os dados vindos do passo anterior, relativos às mídias digitais e da TV. Essa etapa recebe os </w:t>
      </w:r>
      <w:r w:rsidRPr="006F73D9">
        <w:rPr>
          <w:i/>
          <w:iCs/>
          <w:color w:val="000000"/>
          <w:lang w:val="pt-BR"/>
        </w:rPr>
        <w:t>rankings</w:t>
      </w:r>
      <w:r w:rsidRPr="006F73D9">
        <w:rPr>
          <w:color w:val="000000"/>
          <w:lang w:val="pt-BR"/>
        </w:rPr>
        <w:t xml:space="preserve"> de artistas de cada mídia digital gerados no passo anterior e, por meio de cálculos estatísticos (utilização do Coeficiente de Correlação e </w:t>
      </w:r>
      <w:r w:rsidRPr="006F73D9">
        <w:rPr>
          <w:i/>
          <w:iCs/>
          <w:color w:val="000000"/>
          <w:lang w:val="pt-BR"/>
        </w:rPr>
        <w:t>Rankings</w:t>
      </w:r>
      <w:r w:rsidRPr="006F73D9">
        <w:rPr>
          <w:color w:val="000000"/>
          <w:lang w:val="pt-BR"/>
        </w:rPr>
        <w:t xml:space="preserve"> de </w:t>
      </w:r>
      <w:proofErr w:type="spellStart"/>
      <w:r w:rsidRPr="006F73D9">
        <w:rPr>
          <w:color w:val="000000"/>
          <w:lang w:val="pt-BR"/>
        </w:rPr>
        <w:t>Spearman</w:t>
      </w:r>
      <w:proofErr w:type="spellEnd"/>
      <w:r w:rsidRPr="006F73D9">
        <w:rPr>
          <w:color w:val="000000"/>
          <w:lang w:val="pt-BR"/>
        </w:rPr>
        <w:t xml:space="preserve"> [4]), os dados são agregados O algoritmo de agregação de </w:t>
      </w:r>
      <w:r w:rsidRPr="006F73D9">
        <w:rPr>
          <w:i/>
          <w:iCs/>
          <w:color w:val="000000"/>
          <w:lang w:val="pt-BR"/>
        </w:rPr>
        <w:t xml:space="preserve">rankings </w:t>
      </w:r>
      <w:r w:rsidRPr="006F73D9">
        <w:rPr>
          <w:color w:val="000000"/>
          <w:lang w:val="pt-BR"/>
        </w:rPr>
        <w:t xml:space="preserve">de artistas é apresentado a seguir.  </w:t>
      </w:r>
      <w:proofErr w:type="spellStart"/>
      <w:r w:rsidRPr="006F73D9">
        <w:rPr>
          <w:color w:val="000000"/>
        </w:rPr>
        <w:t>Assim</w:t>
      </w:r>
      <w:proofErr w:type="spellEnd"/>
      <w:r w:rsidRPr="006F73D9">
        <w:rPr>
          <w:color w:val="000000"/>
        </w:rPr>
        <w:t xml:space="preserve">, </w:t>
      </w:r>
      <w:proofErr w:type="spellStart"/>
      <w:r w:rsidRPr="006F73D9">
        <w:rPr>
          <w:color w:val="000000"/>
        </w:rPr>
        <w:t>são</w:t>
      </w:r>
      <w:proofErr w:type="spellEnd"/>
      <w:r w:rsidRPr="006F73D9">
        <w:rPr>
          <w:color w:val="000000"/>
        </w:rPr>
        <w:t xml:space="preserve"> </w:t>
      </w:r>
      <w:proofErr w:type="spellStart"/>
      <w:r w:rsidRPr="006F73D9">
        <w:rPr>
          <w:color w:val="000000"/>
        </w:rPr>
        <w:t>gerados</w:t>
      </w:r>
      <w:proofErr w:type="spellEnd"/>
      <w:r w:rsidRPr="006F73D9">
        <w:rPr>
          <w:color w:val="000000"/>
        </w:rPr>
        <w:t xml:space="preserve"> </w:t>
      </w:r>
      <w:proofErr w:type="spellStart"/>
      <w:proofErr w:type="gramStart"/>
      <w:r w:rsidRPr="006F73D9">
        <w:rPr>
          <w:color w:val="000000"/>
        </w:rPr>
        <w:t>os</w:t>
      </w:r>
      <w:proofErr w:type="spellEnd"/>
      <w:r w:rsidRPr="006F73D9">
        <w:rPr>
          <w:color w:val="000000"/>
        </w:rPr>
        <w:t xml:space="preserve">  </w:t>
      </w:r>
      <w:r w:rsidRPr="006F73D9">
        <w:rPr>
          <w:i/>
          <w:iCs/>
          <w:color w:val="000000"/>
        </w:rPr>
        <w:t>rankings</w:t>
      </w:r>
      <w:proofErr w:type="gramEnd"/>
      <w:r w:rsidRPr="006F73D9">
        <w:rPr>
          <w:color w:val="000000"/>
        </w:rPr>
        <w:t xml:space="preserve"> </w:t>
      </w:r>
      <w:proofErr w:type="spellStart"/>
      <w:r w:rsidRPr="006F73D9">
        <w:rPr>
          <w:color w:val="000000"/>
        </w:rPr>
        <w:t>agregados</w:t>
      </w:r>
      <w:proofErr w:type="spellEnd"/>
      <w:r w:rsidRPr="006F73D9">
        <w:rPr>
          <w:color w:val="000000"/>
        </w:rPr>
        <w:t xml:space="preserve"> de </w:t>
      </w:r>
      <w:proofErr w:type="spellStart"/>
      <w:r w:rsidRPr="006F73D9">
        <w:rPr>
          <w:color w:val="000000"/>
        </w:rPr>
        <w:t>artistas</w:t>
      </w:r>
      <w:proofErr w:type="spellEnd"/>
      <w:r w:rsidRPr="006F73D9">
        <w:rPr>
          <w:color w:val="000000"/>
        </w:rPr>
        <w:t>.</w:t>
      </w:r>
    </w:p>
    <w:p w:rsidR="00AD3B44" w:rsidRPr="006F73D9" w:rsidRDefault="00AD3B44" w:rsidP="00A83D8A">
      <w:pPr>
        <w:pStyle w:val="Para"/>
        <w:ind w:firstLine="0"/>
        <w:jc w:val="both"/>
        <w:rPr>
          <w:rFonts w:cs="Arial"/>
          <w:color w:val="000000"/>
        </w:rPr>
      </w:pPr>
    </w:p>
    <w:p w:rsidR="00AD3B44" w:rsidRPr="006F73D9" w:rsidRDefault="002C52A6" w:rsidP="00515A38">
      <w:pPr>
        <w:pStyle w:val="Para"/>
        <w:ind w:firstLine="0"/>
        <w:jc w:val="center"/>
        <w:rPr>
          <w:rFonts w:cs="Arial"/>
          <w:color w:val="000000"/>
        </w:rPr>
      </w:pPr>
      <w:r>
        <w:rPr>
          <w:rFonts w:cs="Arial"/>
          <w:noProof/>
          <w:color w:val="000000"/>
          <w:lang w:val="pt-BR" w:eastAsia="pt-BR"/>
        </w:rPr>
        <w:drawing>
          <wp:inline distT="0" distB="0" distL="0" distR="0" wp14:anchorId="73FC81CE" wp14:editId="390CB1D9">
            <wp:extent cx="2726690" cy="1196975"/>
            <wp:effectExtent l="0" t="0" r="0" b="3175"/>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690" cy="1196975"/>
                    </a:xfrm>
                    <a:prstGeom prst="rect">
                      <a:avLst/>
                    </a:prstGeom>
                    <a:noFill/>
                    <a:ln>
                      <a:noFill/>
                    </a:ln>
                  </pic:spPr>
                </pic:pic>
              </a:graphicData>
            </a:graphic>
          </wp:inline>
        </w:drawing>
      </w:r>
    </w:p>
    <w:p w:rsidR="00AD3B44" w:rsidRPr="006F73D9" w:rsidRDefault="00AD3B44" w:rsidP="002C151E">
      <w:pPr>
        <w:pStyle w:val="FigureCaption"/>
        <w:rPr>
          <w:color w:val="000000"/>
          <w:lang w:val="pt-BR"/>
        </w:rPr>
      </w:pPr>
      <w:bookmarkStart w:id="13" w:name="fig3"/>
      <w:r w:rsidRPr="006F73D9">
        <w:rPr>
          <w:color w:val="000000"/>
          <w:lang w:val="pt-BR"/>
        </w:rPr>
        <w:t xml:space="preserve">Figura </w:t>
      </w:r>
      <w:bookmarkEnd w:id="13"/>
      <w:r w:rsidRPr="006F73D9">
        <w:rPr>
          <w:color w:val="000000"/>
          <w:lang w:val="pt-BR"/>
        </w:rPr>
        <w:t>2: Metodologia de Descoberta de Novos Sucessos.</w:t>
      </w:r>
    </w:p>
    <w:p w:rsidR="00AD3B44" w:rsidRPr="006F73D9" w:rsidRDefault="00AD3B44" w:rsidP="00CC3E91">
      <w:pPr>
        <w:pStyle w:val="Head2"/>
        <w:ind w:left="0" w:firstLine="0"/>
        <w:rPr>
          <w:i/>
          <w:iCs/>
          <w:color w:val="000000"/>
          <w:lang w:val="pt-BR"/>
        </w:rPr>
      </w:pPr>
      <w:r w:rsidRPr="006F73D9">
        <w:rPr>
          <w:color w:val="000000"/>
          <w:lang w:val="pt-BR"/>
        </w:rPr>
        <w:lastRenderedPageBreak/>
        <w:t>3.1</w:t>
      </w:r>
      <w:r w:rsidRPr="006F73D9">
        <w:rPr>
          <w:color w:val="000000"/>
        </w:rPr>
        <w:t> </w:t>
      </w:r>
      <w:r w:rsidRPr="00D465A3">
        <w:rPr>
          <w:color w:val="000000"/>
          <w:lang w:val="pt-BR"/>
        </w:rPr>
        <w:t xml:space="preserve">Algoritmo </w:t>
      </w:r>
      <w:r w:rsidRPr="006F73D9">
        <w:rPr>
          <w:color w:val="000000"/>
          <w:lang w:val="pt-BR"/>
        </w:rPr>
        <w:t xml:space="preserve">de Agregação de </w:t>
      </w:r>
      <w:r w:rsidRPr="006F73D9">
        <w:rPr>
          <w:i/>
          <w:iCs/>
          <w:color w:val="000000"/>
          <w:lang w:val="pt-BR"/>
        </w:rPr>
        <w:t>Rankings</w:t>
      </w:r>
    </w:p>
    <w:p w:rsidR="00AD3B44" w:rsidRPr="006F73D9" w:rsidRDefault="00AD3B44" w:rsidP="002C151E">
      <w:pPr>
        <w:pStyle w:val="Para"/>
        <w:jc w:val="both"/>
        <w:rPr>
          <w:color w:val="000000"/>
          <w:lang w:val="pt-BR"/>
        </w:rPr>
      </w:pPr>
      <w:r w:rsidRPr="006F73D9">
        <w:rPr>
          <w:color w:val="000000"/>
          <w:lang w:val="pt-BR"/>
        </w:rPr>
        <w:t xml:space="preserve">O algoritmo que computou a agregação é apresentado no Algoritmo </w:t>
      </w:r>
      <w:proofErr w:type="gramStart"/>
      <w:r w:rsidRPr="006F73D9">
        <w:rPr>
          <w:color w:val="000000"/>
          <w:lang w:val="pt-BR"/>
        </w:rPr>
        <w:t>1</w:t>
      </w:r>
      <w:proofErr w:type="gramEnd"/>
      <w:r w:rsidRPr="006F73D9">
        <w:rPr>
          <w:color w:val="000000"/>
          <w:lang w:val="pt-BR"/>
        </w:rPr>
        <w:t xml:space="preserve">, onde </w:t>
      </w:r>
      <w:r w:rsidRPr="006F73D9">
        <w:rPr>
          <w:i/>
          <w:iCs/>
          <w:color w:val="000000"/>
          <w:lang w:val="pt-BR"/>
        </w:rPr>
        <w:t>RM</w:t>
      </w:r>
      <w:r w:rsidRPr="006F73D9">
        <w:rPr>
          <w:color w:val="000000"/>
          <w:lang w:val="pt-BR"/>
        </w:rPr>
        <w:t xml:space="preserve"> é uma matriz contendo os </w:t>
      </w:r>
      <w:r w:rsidRPr="006F73D9">
        <w:rPr>
          <w:i/>
          <w:iCs/>
          <w:color w:val="000000"/>
          <w:lang w:val="pt-BR"/>
        </w:rPr>
        <w:t>rankings</w:t>
      </w:r>
      <w:r w:rsidRPr="006F73D9">
        <w:rPr>
          <w:color w:val="000000"/>
          <w:lang w:val="pt-BR"/>
        </w:rPr>
        <w:t xml:space="preserve"> de cada artista em cada uma das oito mídias digitais (obtidos no passo 5 da metodologia proposta) e </w:t>
      </w:r>
      <w:r w:rsidRPr="006F73D9">
        <w:rPr>
          <w:i/>
          <w:iCs/>
          <w:color w:val="000000"/>
          <w:lang w:val="pt-BR"/>
        </w:rPr>
        <w:t xml:space="preserve">a  </w:t>
      </w:r>
      <w:r w:rsidRPr="00E14963">
        <w:rPr>
          <w:color w:val="000000"/>
          <w:lang w:val="pt-BR"/>
        </w:rPr>
        <w:fldChar w:fldCharType="begin"/>
      </w:r>
      <w:r w:rsidRPr="00E14963">
        <w:rPr>
          <w:color w:val="000000"/>
          <w:lang w:val="pt-BR"/>
        </w:rPr>
        <w:instrText xml:space="preserve"> QUOTE </w:instrText>
      </w:r>
      <w:ins w:id="14" w:author="Debora" w:date="2017-05-31T14:51:00Z">
        <w:r w:rsidR="002C52A6">
          <w:rPr>
            <w:rFonts w:cs="Arial"/>
            <w:noProof/>
            <w:lang w:val="pt-BR" w:eastAsia="pt-BR"/>
          </w:rPr>
          <w:drawing>
            <wp:inline distT="0" distB="0" distL="0" distR="0" wp14:anchorId="370FAEF8" wp14:editId="6FB83177">
              <wp:extent cx="141605" cy="1416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ins>
      <w:r w:rsidRPr="00E14963">
        <w:rPr>
          <w:color w:val="000000"/>
          <w:lang w:val="pt-BR"/>
        </w:rPr>
        <w:instrText xml:space="preserve"> </w:instrText>
      </w:r>
      <w:r w:rsidRPr="00E14963">
        <w:rPr>
          <w:color w:val="000000"/>
          <w:lang w:val="pt-BR"/>
        </w:rPr>
        <w:fldChar w:fldCharType="separate"/>
      </w:r>
      <w:ins w:id="15" w:author="Debora" w:date="2017-05-31T14:51:00Z">
        <w:r w:rsidR="002C52A6">
          <w:rPr>
            <w:rFonts w:cs="Arial"/>
            <w:noProof/>
            <w:lang w:val="pt-BR" w:eastAsia="pt-BR"/>
          </w:rPr>
          <w:drawing>
            <wp:inline distT="0" distB="0" distL="0" distR="0" wp14:anchorId="084E861D" wp14:editId="477BBEF5">
              <wp:extent cx="141605" cy="1416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ins>
      <w:r w:rsidRPr="00E14963">
        <w:rPr>
          <w:color w:val="000000"/>
          <w:lang w:val="pt-BR"/>
        </w:rPr>
        <w:fldChar w:fldCharType="end"/>
      </w:r>
      <w:r w:rsidRPr="006F73D9">
        <w:rPr>
          <w:i/>
          <w:iCs/>
          <w:color w:val="000000"/>
          <w:lang w:val="pt-BR"/>
        </w:rPr>
        <w:t xml:space="preserve"> </w:t>
      </w:r>
      <w:proofErr w:type="spellStart"/>
      <w:r w:rsidRPr="006F73D9">
        <w:rPr>
          <w:i/>
          <w:iCs/>
          <w:color w:val="000000"/>
          <w:lang w:val="pt-BR"/>
        </w:rPr>
        <w:t>A</w:t>
      </w:r>
      <w:proofErr w:type="spellEnd"/>
      <w:r w:rsidRPr="006F73D9">
        <w:rPr>
          <w:color w:val="000000"/>
          <w:lang w:val="pt-BR"/>
        </w:rPr>
        <w:t xml:space="preserve"> é o conjunto de artistas. </w:t>
      </w:r>
    </w:p>
    <w:p w:rsidR="00AD3B44" w:rsidRPr="006F73D9" w:rsidRDefault="00AD3B44" w:rsidP="002C151E">
      <w:pPr>
        <w:pStyle w:val="Para"/>
        <w:jc w:val="both"/>
        <w:rPr>
          <w:rFonts w:ascii="CMR10" w:hAnsi="CMR10" w:cs="CMR10"/>
          <w:color w:val="000000"/>
          <w:sz w:val="20"/>
          <w:szCs w:val="20"/>
          <w:lang w:val="pt-BR" w:eastAsia="pt-BR"/>
        </w:rPr>
      </w:pPr>
      <w:r w:rsidRPr="006F73D9">
        <w:rPr>
          <w:color w:val="000000"/>
          <w:lang w:val="pt-BR"/>
        </w:rPr>
        <w:t xml:space="preserve">O algoritmo recebe como entrada a Matriz </w:t>
      </w:r>
      <w:r w:rsidRPr="006F73D9">
        <w:rPr>
          <w:i/>
          <w:iCs/>
          <w:color w:val="000000"/>
          <w:lang w:val="pt-BR"/>
        </w:rPr>
        <w:t>RM</w:t>
      </w:r>
      <w:r w:rsidRPr="006F73D9">
        <w:rPr>
          <w:color w:val="000000"/>
          <w:lang w:val="pt-BR"/>
        </w:rPr>
        <w:t xml:space="preserve"> que contém o conjunto de artistas A com suas respectivas posições em cada mídia digital. É computada a média das posições nos </w:t>
      </w:r>
      <w:r w:rsidRPr="006F73D9">
        <w:rPr>
          <w:i/>
          <w:iCs/>
          <w:color w:val="000000"/>
          <w:lang w:val="pt-BR"/>
        </w:rPr>
        <w:t>rankings</w:t>
      </w:r>
      <w:r w:rsidRPr="006F73D9">
        <w:rPr>
          <w:color w:val="000000"/>
          <w:lang w:val="pt-BR"/>
        </w:rPr>
        <w:t xml:space="preserve"> das oito mídias digitais consideradas para cada artista e são armazenadas no vetor </w:t>
      </w:r>
      <w:proofErr w:type="spellStart"/>
      <w:r w:rsidRPr="006F73D9">
        <w:rPr>
          <w:i/>
          <w:iCs/>
          <w:color w:val="000000"/>
          <w:lang w:val="pt-BR"/>
        </w:rPr>
        <w:t>rank</w:t>
      </w:r>
      <w:proofErr w:type="spellEnd"/>
      <w:r w:rsidRPr="006F73D9">
        <w:rPr>
          <w:color w:val="000000"/>
          <w:lang w:val="pt-BR"/>
        </w:rPr>
        <w:t xml:space="preserve">. Posteriormente, esses valores são ordenados em ordem crescente, sendo os valores das médias das posições normalizados com valores de </w:t>
      </w:r>
      <w:proofErr w:type="gramStart"/>
      <w:r w:rsidRPr="006F73D9">
        <w:rPr>
          <w:color w:val="000000"/>
          <w:lang w:val="pt-BR"/>
        </w:rPr>
        <w:t>1</w:t>
      </w:r>
      <w:proofErr w:type="gramEnd"/>
      <w:r w:rsidRPr="006F73D9">
        <w:rPr>
          <w:color w:val="000000"/>
          <w:lang w:val="pt-BR"/>
        </w:rPr>
        <w:t xml:space="preserve"> até a quantidade de artistas na base. O </w:t>
      </w:r>
      <w:r w:rsidRPr="006F73D9">
        <w:rPr>
          <w:i/>
          <w:iCs/>
          <w:color w:val="000000"/>
          <w:lang w:val="pt-BR"/>
        </w:rPr>
        <w:t>ranking</w:t>
      </w:r>
      <w:r w:rsidRPr="006F73D9">
        <w:rPr>
          <w:color w:val="000000"/>
          <w:lang w:val="pt-BR"/>
        </w:rPr>
        <w:t xml:space="preserve"> agregado é retornado. As médias das posições de cada artista nos </w:t>
      </w:r>
      <w:r w:rsidRPr="006F73D9">
        <w:rPr>
          <w:i/>
          <w:iCs/>
          <w:color w:val="000000"/>
          <w:lang w:val="pt-BR"/>
        </w:rPr>
        <w:t>rankings</w:t>
      </w:r>
      <w:r w:rsidRPr="006F73D9">
        <w:rPr>
          <w:color w:val="000000"/>
          <w:lang w:val="pt-BR"/>
        </w:rPr>
        <w:t xml:space="preserve"> individuais em cada mídia digital (encontrados no passo </w:t>
      </w:r>
      <w:proofErr w:type="gramStart"/>
      <w:r w:rsidRPr="006F73D9">
        <w:rPr>
          <w:color w:val="000000"/>
          <w:lang w:val="pt-BR"/>
        </w:rPr>
        <w:t>5</w:t>
      </w:r>
      <w:proofErr w:type="gramEnd"/>
      <w:r w:rsidRPr="006F73D9">
        <w:rPr>
          <w:color w:val="000000"/>
          <w:lang w:val="pt-BR"/>
        </w:rPr>
        <w:t xml:space="preserve">) para agregação desses </w:t>
      </w:r>
      <w:r w:rsidRPr="006F73D9">
        <w:rPr>
          <w:i/>
          <w:iCs/>
          <w:color w:val="000000"/>
          <w:lang w:val="pt-BR"/>
        </w:rPr>
        <w:t xml:space="preserve">rankings </w:t>
      </w:r>
      <w:r w:rsidRPr="006F73D9">
        <w:rPr>
          <w:color w:val="000000"/>
          <w:lang w:val="pt-BR"/>
        </w:rPr>
        <w:t>são</w:t>
      </w:r>
      <w:r w:rsidRPr="006F73D9">
        <w:rPr>
          <w:i/>
          <w:iCs/>
          <w:color w:val="000000"/>
          <w:lang w:val="pt-BR"/>
        </w:rPr>
        <w:t xml:space="preserve"> </w:t>
      </w:r>
      <w:r w:rsidRPr="006F73D9">
        <w:rPr>
          <w:color w:val="000000"/>
          <w:lang w:val="pt-BR"/>
        </w:rPr>
        <w:t xml:space="preserve">representados por </w:t>
      </w:r>
      <w:r w:rsidRPr="006F73D9">
        <w:rPr>
          <w:i/>
          <w:iCs/>
          <w:color w:val="000000"/>
          <w:lang w:val="pt-BR"/>
        </w:rPr>
        <w:t>p(a)</w:t>
      </w:r>
      <w:r w:rsidRPr="006F73D9">
        <w:rPr>
          <w:color w:val="000000"/>
          <w:lang w:val="pt-BR"/>
        </w:rPr>
        <w:t xml:space="preserve">. As médias são ponderadas pelo Coeficiente de Correlação de </w:t>
      </w:r>
      <w:r w:rsidRPr="006F73D9">
        <w:rPr>
          <w:i/>
          <w:iCs/>
          <w:color w:val="000000"/>
          <w:lang w:val="pt-BR"/>
        </w:rPr>
        <w:t xml:space="preserve">Ranking </w:t>
      </w:r>
      <w:r w:rsidRPr="006F73D9">
        <w:rPr>
          <w:color w:val="000000"/>
          <w:lang w:val="pt-BR"/>
        </w:rPr>
        <w:t xml:space="preserve">de </w:t>
      </w:r>
      <w:proofErr w:type="spellStart"/>
      <w:r w:rsidRPr="006F73D9">
        <w:rPr>
          <w:color w:val="000000"/>
          <w:lang w:val="pt-BR"/>
        </w:rPr>
        <w:t>Spearman</w:t>
      </w:r>
      <w:proofErr w:type="spellEnd"/>
      <w:r w:rsidRPr="006F73D9">
        <w:rPr>
          <w:color w:val="000000"/>
          <w:lang w:val="pt-BR"/>
        </w:rPr>
        <w:t xml:space="preserve"> entre as mídias.</w:t>
      </w:r>
    </w:p>
    <w:p w:rsidR="00AD3B44" w:rsidRPr="006F73D9" w:rsidRDefault="00AD3B44" w:rsidP="002C151E">
      <w:pPr>
        <w:pStyle w:val="Para"/>
        <w:jc w:val="both"/>
        <w:rPr>
          <w:rFonts w:cs="Arial"/>
          <w:color w:val="000000"/>
          <w:lang w:val="pt-BR"/>
        </w:rPr>
      </w:pPr>
    </w:p>
    <w:tbl>
      <w:tblPr>
        <w:tblW w:w="0" w:type="auto"/>
        <w:jc w:val="center"/>
        <w:tblBorders>
          <w:top w:val="single" w:sz="2" w:space="0" w:color="auto"/>
          <w:bottom w:val="single" w:sz="2" w:space="0" w:color="auto"/>
        </w:tblBorders>
        <w:tblLook w:val="0000" w:firstRow="0" w:lastRow="0" w:firstColumn="0" w:lastColumn="0" w:noHBand="0" w:noVBand="0"/>
      </w:tblPr>
      <w:tblGrid>
        <w:gridCol w:w="4061"/>
        <w:gridCol w:w="448"/>
      </w:tblGrid>
      <w:tr w:rsidR="00AD3B44" w:rsidRPr="00AD3B44">
        <w:trPr>
          <w:jc w:val="center"/>
        </w:trPr>
        <w:tc>
          <w:tcPr>
            <w:tcW w:w="0" w:type="auto"/>
            <w:gridSpan w:val="2"/>
            <w:tcBorders>
              <w:top w:val="single" w:sz="2" w:space="0" w:color="auto"/>
              <w:bottom w:val="single" w:sz="2" w:space="0" w:color="auto"/>
            </w:tcBorders>
            <w:shd w:val="clear" w:color="000000" w:fill="auto"/>
            <w:vAlign w:val="bottom"/>
          </w:tcPr>
          <w:p w:rsidR="00AD3B44" w:rsidRPr="00D465A3" w:rsidRDefault="00AD3B44" w:rsidP="00AD7D70">
            <w:pPr>
              <w:pStyle w:val="Para"/>
              <w:ind w:firstLine="0"/>
              <w:jc w:val="both"/>
              <w:rPr>
                <w:color w:val="000000"/>
                <w:sz w:val="16"/>
                <w:szCs w:val="16"/>
                <w:lang w:val="pt-BR"/>
              </w:rPr>
            </w:pPr>
            <w:r w:rsidRPr="00D465A3">
              <w:rPr>
                <w:b/>
                <w:bCs/>
                <w:color w:val="000000"/>
                <w:sz w:val="16"/>
                <w:szCs w:val="16"/>
                <w:lang w:val="pt-BR"/>
              </w:rPr>
              <w:t xml:space="preserve">Algoritmo </w:t>
            </w:r>
            <w:proofErr w:type="gramStart"/>
            <w:r w:rsidRPr="00D465A3">
              <w:rPr>
                <w:b/>
                <w:bCs/>
                <w:color w:val="000000"/>
                <w:sz w:val="16"/>
                <w:szCs w:val="16"/>
                <w:lang w:val="pt-BR"/>
              </w:rPr>
              <w:t>1</w:t>
            </w:r>
            <w:proofErr w:type="gramEnd"/>
            <w:r w:rsidRPr="00D465A3">
              <w:rPr>
                <w:b/>
                <w:bCs/>
                <w:color w:val="000000"/>
                <w:sz w:val="16"/>
                <w:szCs w:val="16"/>
                <w:lang w:val="pt-BR"/>
              </w:rPr>
              <w:t>:</w:t>
            </w:r>
            <w:r w:rsidRPr="00D465A3">
              <w:rPr>
                <w:color w:val="000000"/>
                <w:sz w:val="16"/>
                <w:szCs w:val="16"/>
                <w:lang w:val="pt-BR"/>
              </w:rPr>
              <w:t xml:space="preserve"> ALGORITMO DE AGREGAÇÃO DE RANKINGS</w:t>
            </w:r>
          </w:p>
        </w:tc>
      </w:tr>
      <w:tr w:rsidR="00AD3B44" w:rsidRPr="006F73D9">
        <w:trPr>
          <w:jc w:val="center"/>
        </w:trPr>
        <w:tc>
          <w:tcPr>
            <w:tcW w:w="0" w:type="auto"/>
            <w:gridSpan w:val="2"/>
            <w:tcBorders>
              <w:top w:val="single" w:sz="2" w:space="0" w:color="auto"/>
            </w:tcBorders>
            <w:shd w:val="clear" w:color="000000" w:fill="auto"/>
            <w:vAlign w:val="bottom"/>
          </w:tcPr>
          <w:p w:rsidR="00AD3B44" w:rsidRPr="006F73D9" w:rsidRDefault="00AD3B44" w:rsidP="00AD7D70">
            <w:pPr>
              <w:pStyle w:val="Para"/>
              <w:ind w:firstLine="0"/>
              <w:jc w:val="both"/>
              <w:rPr>
                <w:color w:val="000000"/>
                <w:sz w:val="16"/>
                <w:szCs w:val="16"/>
              </w:rPr>
            </w:pPr>
            <w:r w:rsidRPr="006F73D9">
              <w:rPr>
                <w:b/>
                <w:bCs/>
                <w:color w:val="000000"/>
                <w:sz w:val="16"/>
                <w:szCs w:val="16"/>
              </w:rPr>
              <w:t>Entrada</w:t>
            </w:r>
            <w:r w:rsidRPr="006F73D9">
              <w:rPr>
                <w:color w:val="000000"/>
                <w:sz w:val="16"/>
                <w:szCs w:val="16"/>
              </w:rPr>
              <w:t xml:space="preserve">: </w:t>
            </w:r>
            <w:r w:rsidRPr="006F73D9">
              <w:rPr>
                <w:i/>
                <w:iCs/>
                <w:color w:val="000000"/>
                <w:sz w:val="16"/>
                <w:szCs w:val="16"/>
              </w:rPr>
              <w:t>RM</w:t>
            </w:r>
            <w:r w:rsidRPr="006F73D9">
              <w:rPr>
                <w:color w:val="000000"/>
                <w:sz w:val="16"/>
                <w:szCs w:val="16"/>
              </w:rPr>
              <w:t>, A</w:t>
            </w:r>
          </w:p>
        </w:tc>
      </w:tr>
      <w:tr w:rsidR="00AD3B44" w:rsidRPr="006F73D9">
        <w:trPr>
          <w:jc w:val="center"/>
        </w:trPr>
        <w:tc>
          <w:tcPr>
            <w:tcW w:w="0" w:type="auto"/>
            <w:shd w:val="clear" w:color="000000" w:fill="auto"/>
            <w:vAlign w:val="bottom"/>
          </w:tcPr>
          <w:p w:rsidR="00AD3B44" w:rsidRPr="006F73D9" w:rsidRDefault="00AD3B44" w:rsidP="00AD7D70">
            <w:pPr>
              <w:pStyle w:val="Para"/>
              <w:ind w:firstLine="0"/>
              <w:jc w:val="both"/>
              <w:rPr>
                <w:i/>
                <w:iCs/>
                <w:color w:val="000000"/>
                <w:sz w:val="16"/>
                <w:szCs w:val="16"/>
              </w:rPr>
            </w:pPr>
            <w:proofErr w:type="spellStart"/>
            <w:r w:rsidRPr="006F73D9">
              <w:rPr>
                <w:b/>
                <w:bCs/>
                <w:color w:val="000000"/>
                <w:sz w:val="16"/>
                <w:szCs w:val="16"/>
              </w:rPr>
              <w:t>Saída</w:t>
            </w:r>
            <w:proofErr w:type="spellEnd"/>
            <w:r w:rsidRPr="006F73D9">
              <w:rPr>
                <w:b/>
                <w:bCs/>
                <w:color w:val="000000"/>
                <w:sz w:val="16"/>
                <w:szCs w:val="16"/>
              </w:rPr>
              <w:t>:</w:t>
            </w:r>
            <w:r w:rsidRPr="006F73D9">
              <w:rPr>
                <w:color w:val="000000"/>
                <w:sz w:val="16"/>
                <w:szCs w:val="16"/>
              </w:rPr>
              <w:t xml:space="preserve"> </w:t>
            </w:r>
            <w:r w:rsidRPr="006F73D9">
              <w:rPr>
                <w:i/>
                <w:iCs/>
                <w:color w:val="000000"/>
                <w:sz w:val="16"/>
                <w:szCs w:val="16"/>
              </w:rPr>
              <w:t>rank</w:t>
            </w:r>
          </w:p>
        </w:tc>
        <w:tc>
          <w:tcPr>
            <w:tcW w:w="0" w:type="auto"/>
            <w:shd w:val="clear" w:color="000000" w:fill="auto"/>
            <w:vAlign w:val="bottom"/>
          </w:tcPr>
          <w:p w:rsidR="00AD3B44" w:rsidRPr="006F73D9" w:rsidRDefault="00AD3B44" w:rsidP="002C151E">
            <w:pPr>
              <w:pStyle w:val="Para"/>
              <w:ind w:firstLine="0"/>
              <w:jc w:val="both"/>
              <w:rPr>
                <w:rFonts w:cs="Arial"/>
                <w:color w:val="000000"/>
                <w:sz w:val="16"/>
                <w:szCs w:val="16"/>
              </w:rPr>
            </w:pPr>
          </w:p>
        </w:tc>
      </w:tr>
      <w:tr w:rsidR="00AD3B44" w:rsidRPr="006F73D9">
        <w:trPr>
          <w:jc w:val="center"/>
        </w:trPr>
        <w:tc>
          <w:tcPr>
            <w:tcW w:w="0" w:type="auto"/>
            <w:shd w:val="clear" w:color="000000" w:fill="auto"/>
            <w:vAlign w:val="bottom"/>
          </w:tcPr>
          <w:p w:rsidR="00AD3B44" w:rsidRPr="006F73D9" w:rsidRDefault="00AD3B44" w:rsidP="00AD7D70">
            <w:pPr>
              <w:pStyle w:val="Para"/>
              <w:ind w:firstLine="0"/>
              <w:jc w:val="both"/>
              <w:rPr>
                <w:b/>
                <w:bCs/>
                <w:color w:val="000000"/>
                <w:sz w:val="16"/>
                <w:szCs w:val="16"/>
              </w:rPr>
            </w:pPr>
            <w:r w:rsidRPr="006F73D9">
              <w:rPr>
                <w:b/>
                <w:bCs/>
                <w:color w:val="000000"/>
                <w:sz w:val="12"/>
                <w:szCs w:val="12"/>
              </w:rPr>
              <w:t>1</w:t>
            </w:r>
            <w:r w:rsidRPr="006F73D9">
              <w:rPr>
                <w:b/>
                <w:bCs/>
                <w:color w:val="000000"/>
                <w:sz w:val="16"/>
                <w:szCs w:val="16"/>
              </w:rPr>
              <w:t xml:space="preserve"> </w:t>
            </w:r>
            <w:proofErr w:type="spellStart"/>
            <w:r w:rsidRPr="006F73D9">
              <w:rPr>
                <w:b/>
                <w:bCs/>
                <w:color w:val="000000"/>
                <w:sz w:val="16"/>
                <w:szCs w:val="16"/>
              </w:rPr>
              <w:t>início</w:t>
            </w:r>
            <w:proofErr w:type="spellEnd"/>
          </w:p>
        </w:tc>
        <w:tc>
          <w:tcPr>
            <w:tcW w:w="0" w:type="auto"/>
            <w:shd w:val="clear" w:color="000000" w:fill="auto"/>
            <w:vAlign w:val="bottom"/>
          </w:tcPr>
          <w:p w:rsidR="00AD3B44" w:rsidRPr="006F73D9" w:rsidRDefault="00AD3B44" w:rsidP="00AD7D70">
            <w:pPr>
              <w:pStyle w:val="Para"/>
              <w:ind w:firstLine="0"/>
              <w:jc w:val="both"/>
              <w:rPr>
                <w:rFonts w:cs="Arial"/>
                <w:color w:val="000000"/>
                <w:sz w:val="16"/>
                <w:szCs w:val="16"/>
              </w:rPr>
            </w:pPr>
          </w:p>
        </w:tc>
      </w:tr>
      <w:tr w:rsidR="00AD3B44" w:rsidRPr="006F73D9">
        <w:trPr>
          <w:gridAfter w:val="1"/>
          <w:jc w:val="center"/>
        </w:trPr>
        <w:tc>
          <w:tcPr>
            <w:tcW w:w="0" w:type="auto"/>
            <w:shd w:val="clear" w:color="000000" w:fill="auto"/>
            <w:vAlign w:val="bottom"/>
          </w:tcPr>
          <w:p w:rsidR="00AD3B44" w:rsidRPr="00D465A3" w:rsidRDefault="00AD3B44" w:rsidP="00AD7D70">
            <w:pPr>
              <w:pStyle w:val="Para"/>
              <w:ind w:firstLine="0"/>
              <w:jc w:val="both"/>
              <w:rPr>
                <w:color w:val="000000"/>
                <w:sz w:val="16"/>
                <w:szCs w:val="16"/>
                <w:lang w:val="pt-BR"/>
              </w:rPr>
            </w:pPr>
            <w:proofErr w:type="gramStart"/>
            <w:r w:rsidRPr="00D465A3">
              <w:rPr>
                <w:b/>
                <w:bCs/>
                <w:color w:val="000000"/>
                <w:sz w:val="12"/>
                <w:szCs w:val="12"/>
                <w:lang w:val="pt-BR"/>
              </w:rPr>
              <w:t>2</w:t>
            </w:r>
            <w:proofErr w:type="gramEnd"/>
            <w:r w:rsidRPr="00D465A3">
              <w:rPr>
                <w:b/>
                <w:bCs/>
                <w:color w:val="000000"/>
                <w:sz w:val="12"/>
                <w:szCs w:val="12"/>
                <w:lang w:val="pt-BR"/>
              </w:rPr>
              <w:t xml:space="preserve"> </w:t>
            </w:r>
            <w:r w:rsidRPr="00D465A3">
              <w:rPr>
                <w:color w:val="000000"/>
                <w:sz w:val="16"/>
                <w:szCs w:val="16"/>
                <w:lang w:val="pt-BR"/>
              </w:rPr>
              <w:t xml:space="preserve">     </w:t>
            </w:r>
            <w:proofErr w:type="spellStart"/>
            <w:r w:rsidRPr="00D465A3">
              <w:rPr>
                <w:color w:val="000000"/>
                <w:sz w:val="16"/>
                <w:szCs w:val="16"/>
                <w:lang w:val="pt-BR"/>
              </w:rPr>
              <w:t>int</w:t>
            </w:r>
            <w:proofErr w:type="spellEnd"/>
            <w:r w:rsidRPr="00D465A3">
              <w:rPr>
                <w:color w:val="000000"/>
                <w:sz w:val="16"/>
                <w:szCs w:val="16"/>
                <w:lang w:val="pt-BR"/>
              </w:rPr>
              <w:t xml:space="preserve"> </w:t>
            </w:r>
            <w:proofErr w:type="spellStart"/>
            <w:r w:rsidRPr="00D465A3">
              <w:rPr>
                <w:i/>
                <w:iCs/>
                <w:color w:val="000000"/>
                <w:sz w:val="16"/>
                <w:szCs w:val="16"/>
                <w:lang w:val="pt-BR"/>
              </w:rPr>
              <w:t>rank</w:t>
            </w:r>
            <w:proofErr w:type="spellEnd"/>
            <w:r w:rsidRPr="00D465A3">
              <w:rPr>
                <w:color w:val="000000"/>
                <w:sz w:val="16"/>
                <w:szCs w:val="16"/>
                <w:lang w:val="pt-BR"/>
              </w:rPr>
              <w:t xml:space="preserve"> = []</w:t>
            </w:r>
          </w:p>
          <w:p w:rsidR="00AD3B44" w:rsidRPr="00D465A3" w:rsidRDefault="00AD3B44" w:rsidP="00AD7D70">
            <w:pPr>
              <w:pStyle w:val="Para"/>
              <w:ind w:firstLine="0"/>
              <w:jc w:val="both"/>
              <w:rPr>
                <w:rFonts w:cs="Arial"/>
                <w:color w:val="000000"/>
                <w:sz w:val="16"/>
                <w:szCs w:val="16"/>
                <w:lang w:val="pt-BR"/>
              </w:rPr>
            </w:pPr>
            <w:proofErr w:type="gramStart"/>
            <w:r w:rsidRPr="00D465A3">
              <w:rPr>
                <w:b/>
                <w:bCs/>
                <w:color w:val="000000"/>
                <w:sz w:val="12"/>
                <w:szCs w:val="12"/>
                <w:lang w:val="pt-BR"/>
              </w:rPr>
              <w:t>3</w:t>
            </w:r>
            <w:proofErr w:type="gramEnd"/>
            <w:r w:rsidRPr="00D465A3">
              <w:rPr>
                <w:b/>
                <w:bCs/>
                <w:color w:val="000000"/>
                <w:sz w:val="12"/>
                <w:szCs w:val="12"/>
                <w:lang w:val="pt-BR"/>
              </w:rPr>
              <w:t xml:space="preserve"> </w:t>
            </w:r>
            <w:r w:rsidRPr="00D465A3">
              <w:rPr>
                <w:color w:val="000000"/>
                <w:sz w:val="16"/>
                <w:szCs w:val="16"/>
                <w:lang w:val="pt-BR"/>
              </w:rPr>
              <w:t xml:space="preserve">     para cada a  </w:t>
            </w:r>
            <w:r w:rsidRPr="002C52A6">
              <w:rPr>
                <w:color w:val="000000"/>
                <w:sz w:val="16"/>
                <w:szCs w:val="16"/>
                <w:lang w:val="pt-BR"/>
              </w:rPr>
              <w:fldChar w:fldCharType="begin"/>
            </w:r>
            <w:r w:rsidRPr="00D465A3">
              <w:rPr>
                <w:color w:val="000000"/>
                <w:sz w:val="16"/>
                <w:szCs w:val="16"/>
                <w:lang w:val="pt-BR"/>
              </w:rPr>
              <w:instrText xml:space="preserve"> QUOTE </w:instrText>
            </w:r>
            <w:r w:rsidR="002C52A6">
              <w:rPr>
                <w:rFonts w:cs="Arial"/>
                <w:noProof/>
                <w:lang w:val="pt-BR" w:eastAsia="pt-BR"/>
              </w:rPr>
              <w:drawing>
                <wp:inline distT="0" distB="0" distL="0" distR="0" wp14:anchorId="71598E39" wp14:editId="13B21D04">
                  <wp:extent cx="141605" cy="1416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D465A3">
              <w:rPr>
                <w:color w:val="000000"/>
                <w:sz w:val="16"/>
                <w:szCs w:val="16"/>
                <w:lang w:val="pt-BR"/>
              </w:rPr>
              <w:instrText xml:space="preserve"> </w:instrText>
            </w:r>
            <w:r w:rsidRPr="00D465A3">
              <w:rPr>
                <w:color w:val="000000"/>
                <w:sz w:val="16"/>
                <w:szCs w:val="16"/>
                <w:lang w:val="pt-BR"/>
              </w:rPr>
              <w:fldChar w:fldCharType="separate"/>
            </w:r>
            <w:ins w:id="16" w:author="Debora" w:date="2017-05-31T14:51:00Z">
              <w:r w:rsidR="002C52A6">
                <w:rPr>
                  <w:rFonts w:cs="Arial"/>
                  <w:noProof/>
                  <w:lang w:val="pt-BR" w:eastAsia="pt-BR"/>
                </w:rPr>
                <w:drawing>
                  <wp:inline distT="0" distB="0" distL="0" distR="0" wp14:anchorId="330FE31E" wp14:editId="0388C660">
                    <wp:extent cx="141605" cy="1416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ins>
            <w:r w:rsidRPr="00017421">
              <w:rPr>
                <w:color w:val="000000"/>
                <w:sz w:val="16"/>
                <w:szCs w:val="16"/>
                <w:lang w:val="pt-BR"/>
              </w:rPr>
              <w:fldChar w:fldCharType="end"/>
            </w:r>
            <w:r w:rsidRPr="00D465A3">
              <w:rPr>
                <w:color w:val="000000"/>
                <w:sz w:val="16"/>
                <w:szCs w:val="16"/>
                <w:lang w:val="pt-BR"/>
              </w:rPr>
              <w:t xml:space="preserve"> </w:t>
            </w:r>
            <w:proofErr w:type="spellStart"/>
            <w:r w:rsidRPr="00D465A3">
              <w:rPr>
                <w:color w:val="000000"/>
                <w:sz w:val="16"/>
                <w:szCs w:val="16"/>
                <w:lang w:val="pt-BR"/>
              </w:rPr>
              <w:t>A</w:t>
            </w:r>
            <w:proofErr w:type="spellEnd"/>
            <w:r w:rsidRPr="00D465A3">
              <w:rPr>
                <w:color w:val="000000"/>
                <w:sz w:val="16"/>
                <w:szCs w:val="16"/>
                <w:lang w:val="pt-BR"/>
              </w:rPr>
              <w:t xml:space="preserve"> </w:t>
            </w:r>
            <w:r w:rsidRPr="00D465A3">
              <w:rPr>
                <w:b/>
                <w:bCs/>
                <w:color w:val="000000"/>
                <w:sz w:val="16"/>
                <w:szCs w:val="16"/>
                <w:lang w:val="pt-BR"/>
              </w:rPr>
              <w:t>faça</w:t>
            </w:r>
          </w:p>
          <w:p w:rsidR="00AD3B44" w:rsidRPr="006F73D9" w:rsidRDefault="00AD3B44" w:rsidP="00AD7D70">
            <w:pPr>
              <w:pStyle w:val="Para"/>
              <w:ind w:firstLine="0"/>
              <w:jc w:val="both"/>
              <w:rPr>
                <w:i/>
                <w:iCs/>
                <w:color w:val="000000"/>
                <w:sz w:val="16"/>
                <w:szCs w:val="16"/>
              </w:rPr>
            </w:pPr>
            <w:r w:rsidRPr="006F73D9">
              <w:rPr>
                <w:b/>
                <w:bCs/>
                <w:color w:val="000000"/>
                <w:sz w:val="12"/>
                <w:szCs w:val="12"/>
              </w:rPr>
              <w:t xml:space="preserve">4   </w:t>
            </w:r>
            <w:r w:rsidRPr="006F73D9">
              <w:rPr>
                <w:color w:val="000000"/>
                <w:sz w:val="16"/>
                <w:szCs w:val="16"/>
              </w:rPr>
              <w:t xml:space="preserve">        </w:t>
            </w:r>
            <w:r w:rsidRPr="006F73D9">
              <w:rPr>
                <w:i/>
                <w:iCs/>
                <w:color w:val="000000"/>
                <w:sz w:val="16"/>
                <w:szCs w:val="16"/>
              </w:rPr>
              <w:t>rank(a)</w:t>
            </w:r>
            <w:r w:rsidRPr="006F73D9">
              <w:rPr>
                <w:color w:val="000000"/>
                <w:sz w:val="16"/>
                <w:szCs w:val="16"/>
              </w:rPr>
              <w:t xml:space="preserve"> = </w:t>
            </w:r>
            <w:r w:rsidRPr="006F73D9">
              <w:rPr>
                <w:i/>
                <w:iCs/>
                <w:color w:val="000000"/>
                <w:sz w:val="16"/>
                <w:szCs w:val="16"/>
              </w:rPr>
              <w:t>p(a)</w:t>
            </w:r>
          </w:p>
          <w:p w:rsidR="00AD3B44" w:rsidRPr="006F73D9" w:rsidRDefault="00AD3B44" w:rsidP="00AD7D70">
            <w:pPr>
              <w:pStyle w:val="Para"/>
              <w:ind w:firstLine="0"/>
              <w:jc w:val="both"/>
              <w:rPr>
                <w:rFonts w:cs="Arial"/>
                <w:color w:val="000000"/>
                <w:sz w:val="16"/>
                <w:szCs w:val="16"/>
              </w:rPr>
            </w:pPr>
            <w:r w:rsidRPr="006F73D9">
              <w:rPr>
                <w:b/>
                <w:bCs/>
                <w:color w:val="000000"/>
                <w:sz w:val="12"/>
                <w:szCs w:val="12"/>
              </w:rPr>
              <w:t xml:space="preserve">5  </w:t>
            </w:r>
            <w:r w:rsidRPr="006F73D9">
              <w:rPr>
                <w:i/>
                <w:iCs/>
                <w:color w:val="000000"/>
                <w:sz w:val="16"/>
                <w:szCs w:val="16"/>
              </w:rPr>
              <w:t xml:space="preserve">   rank = </w:t>
            </w:r>
            <w:proofErr w:type="spellStart"/>
            <w:r w:rsidRPr="006F73D9">
              <w:rPr>
                <w:i/>
                <w:iCs/>
                <w:color w:val="000000"/>
                <w:sz w:val="16"/>
                <w:szCs w:val="16"/>
              </w:rPr>
              <w:t>Ordena</w:t>
            </w:r>
            <w:proofErr w:type="spellEnd"/>
            <w:r w:rsidRPr="006F73D9">
              <w:rPr>
                <w:i/>
                <w:iCs/>
                <w:color w:val="000000"/>
                <w:sz w:val="16"/>
                <w:szCs w:val="16"/>
              </w:rPr>
              <w:t>(rank(a))</w:t>
            </w:r>
          </w:p>
          <w:p w:rsidR="00AD3B44" w:rsidRPr="006F73D9" w:rsidRDefault="00AD3B44" w:rsidP="00AD7D70">
            <w:pPr>
              <w:pStyle w:val="Para"/>
              <w:ind w:firstLine="0"/>
              <w:jc w:val="both"/>
              <w:rPr>
                <w:rFonts w:cs="Arial"/>
                <w:color w:val="000000"/>
                <w:sz w:val="16"/>
                <w:szCs w:val="16"/>
              </w:rPr>
            </w:pPr>
            <w:r w:rsidRPr="006F73D9">
              <w:rPr>
                <w:b/>
                <w:bCs/>
                <w:color w:val="000000"/>
                <w:sz w:val="12"/>
                <w:szCs w:val="12"/>
              </w:rPr>
              <w:t>6</w:t>
            </w:r>
            <w:r w:rsidRPr="006F73D9">
              <w:rPr>
                <w:b/>
                <w:bCs/>
                <w:color w:val="000000"/>
                <w:sz w:val="16"/>
                <w:szCs w:val="16"/>
              </w:rPr>
              <w:t xml:space="preserve"> </w:t>
            </w:r>
            <w:proofErr w:type="spellStart"/>
            <w:r w:rsidRPr="006F73D9">
              <w:rPr>
                <w:b/>
                <w:bCs/>
                <w:color w:val="000000"/>
                <w:sz w:val="16"/>
                <w:szCs w:val="16"/>
              </w:rPr>
              <w:t>fim</w:t>
            </w:r>
            <w:proofErr w:type="spellEnd"/>
          </w:p>
        </w:tc>
      </w:tr>
      <w:tr w:rsidR="00AD3B44" w:rsidRPr="006F73D9">
        <w:trPr>
          <w:gridAfter w:val="1"/>
          <w:jc w:val="center"/>
        </w:trPr>
        <w:tc>
          <w:tcPr>
            <w:tcW w:w="0" w:type="auto"/>
            <w:shd w:val="clear" w:color="000000" w:fill="auto"/>
            <w:vAlign w:val="bottom"/>
          </w:tcPr>
          <w:p w:rsidR="00AD3B44" w:rsidRPr="006F73D9" w:rsidRDefault="00AD3B44" w:rsidP="00AD7D70">
            <w:pPr>
              <w:pStyle w:val="Para"/>
              <w:ind w:firstLine="0"/>
              <w:jc w:val="both"/>
              <w:rPr>
                <w:i/>
                <w:iCs/>
                <w:color w:val="000000"/>
                <w:sz w:val="16"/>
                <w:szCs w:val="16"/>
              </w:rPr>
            </w:pPr>
            <w:r w:rsidRPr="006F73D9">
              <w:rPr>
                <w:b/>
                <w:bCs/>
                <w:color w:val="000000"/>
                <w:sz w:val="12"/>
                <w:szCs w:val="12"/>
              </w:rPr>
              <w:t xml:space="preserve">7 </w:t>
            </w:r>
            <w:proofErr w:type="spellStart"/>
            <w:r w:rsidRPr="006F73D9">
              <w:rPr>
                <w:b/>
                <w:bCs/>
                <w:color w:val="000000"/>
                <w:sz w:val="16"/>
                <w:szCs w:val="16"/>
              </w:rPr>
              <w:t>retorna</w:t>
            </w:r>
            <w:proofErr w:type="spellEnd"/>
            <w:r w:rsidRPr="006F73D9">
              <w:rPr>
                <w:color w:val="000000"/>
                <w:sz w:val="16"/>
                <w:szCs w:val="16"/>
              </w:rPr>
              <w:t xml:space="preserve"> </w:t>
            </w:r>
            <w:r w:rsidRPr="006F73D9">
              <w:rPr>
                <w:i/>
                <w:iCs/>
                <w:color w:val="000000"/>
                <w:sz w:val="16"/>
                <w:szCs w:val="16"/>
              </w:rPr>
              <w:t>rank</w:t>
            </w:r>
          </w:p>
        </w:tc>
      </w:tr>
      <w:tr w:rsidR="00AD3B44" w:rsidRPr="006F73D9">
        <w:trPr>
          <w:jc w:val="center"/>
        </w:trPr>
        <w:tc>
          <w:tcPr>
            <w:tcW w:w="0" w:type="auto"/>
            <w:tcBorders>
              <w:bottom w:val="single" w:sz="2" w:space="0" w:color="auto"/>
            </w:tcBorders>
            <w:shd w:val="clear" w:color="000000" w:fill="auto"/>
            <w:vAlign w:val="bottom"/>
          </w:tcPr>
          <w:p w:rsidR="00AD3B44" w:rsidRPr="006F73D9" w:rsidRDefault="00AD3B44" w:rsidP="002C151E">
            <w:pPr>
              <w:pStyle w:val="Para"/>
              <w:ind w:firstLine="0"/>
              <w:jc w:val="both"/>
              <w:rPr>
                <w:rFonts w:cs="Arial"/>
                <w:color w:val="000000"/>
                <w:sz w:val="16"/>
                <w:szCs w:val="16"/>
              </w:rPr>
            </w:pPr>
          </w:p>
        </w:tc>
        <w:tc>
          <w:tcPr>
            <w:tcW w:w="0" w:type="auto"/>
            <w:tcBorders>
              <w:bottom w:val="single" w:sz="2" w:space="0" w:color="auto"/>
            </w:tcBorders>
            <w:shd w:val="clear" w:color="000000" w:fill="auto"/>
            <w:vAlign w:val="bottom"/>
          </w:tcPr>
          <w:p w:rsidR="00AD3B44" w:rsidRPr="006F73D9" w:rsidRDefault="00AD3B44" w:rsidP="00AD7D70">
            <w:pPr>
              <w:pStyle w:val="Para"/>
              <w:ind w:firstLine="0"/>
              <w:jc w:val="both"/>
              <w:rPr>
                <w:rFonts w:cs="Arial"/>
                <w:color w:val="000000"/>
                <w:sz w:val="16"/>
                <w:szCs w:val="16"/>
              </w:rPr>
            </w:pPr>
          </w:p>
        </w:tc>
      </w:tr>
    </w:tbl>
    <w:p w:rsidR="00AD3B44" w:rsidRPr="006F73D9" w:rsidRDefault="00AD3B44" w:rsidP="002C151E">
      <w:pPr>
        <w:pStyle w:val="Para"/>
        <w:jc w:val="both"/>
        <w:rPr>
          <w:i/>
          <w:iCs/>
          <w:color w:val="000000"/>
          <w:lang w:val="pt-BR" w:eastAsia="pt-BR"/>
        </w:rPr>
      </w:pPr>
      <w:r w:rsidRPr="006F73D9">
        <w:rPr>
          <w:rFonts w:ascii="CMBX10" w:hAnsi="CMBX10" w:cs="CMBX10"/>
          <w:b/>
          <w:bCs/>
          <w:color w:val="000000"/>
          <w:lang w:val="pt-BR" w:eastAsia="pt-BR"/>
        </w:rPr>
        <w:t xml:space="preserve">Algoritmo </w:t>
      </w:r>
      <w:proofErr w:type="gramStart"/>
      <w:r w:rsidRPr="006F73D9">
        <w:rPr>
          <w:rFonts w:ascii="CMBX10" w:hAnsi="CMBX10" w:cs="CMBX10"/>
          <w:b/>
          <w:bCs/>
          <w:color w:val="000000"/>
          <w:lang w:val="pt-BR" w:eastAsia="pt-BR"/>
        </w:rPr>
        <w:t>1</w:t>
      </w:r>
      <w:proofErr w:type="gramEnd"/>
      <w:r w:rsidRPr="006F73D9">
        <w:rPr>
          <w:rFonts w:ascii="CMBX10" w:hAnsi="CMBX10" w:cs="CMBX10"/>
          <w:b/>
          <w:bCs/>
          <w:color w:val="000000"/>
          <w:lang w:val="pt-BR" w:eastAsia="pt-BR"/>
        </w:rPr>
        <w:t xml:space="preserve">. </w:t>
      </w:r>
      <w:r w:rsidRPr="006F73D9">
        <w:rPr>
          <w:color w:val="000000"/>
          <w:lang w:val="pt-BR" w:eastAsia="pt-BR"/>
        </w:rPr>
        <w:t xml:space="preserve">Algoritmo de Agregação de </w:t>
      </w:r>
      <w:r w:rsidRPr="006F73D9">
        <w:rPr>
          <w:i/>
          <w:iCs/>
          <w:color w:val="000000"/>
          <w:lang w:val="pt-BR" w:eastAsia="pt-BR"/>
        </w:rPr>
        <w:t>Rankings</w:t>
      </w:r>
    </w:p>
    <w:p w:rsidR="00AD3B44" w:rsidRPr="006F73D9" w:rsidRDefault="00AD3B44" w:rsidP="002C151E">
      <w:pPr>
        <w:pStyle w:val="Para"/>
        <w:jc w:val="both"/>
        <w:rPr>
          <w:i/>
          <w:iCs/>
          <w:color w:val="000000"/>
          <w:lang w:val="pt-BR" w:eastAsia="pt-BR"/>
        </w:rPr>
      </w:pPr>
    </w:p>
    <w:p w:rsidR="00AD3B44" w:rsidRPr="006F73D9" w:rsidRDefault="00AD3B44" w:rsidP="002C151E">
      <w:pPr>
        <w:pStyle w:val="Para"/>
        <w:jc w:val="both"/>
        <w:rPr>
          <w:rFonts w:cs="Arial"/>
          <w:i/>
          <w:iCs/>
          <w:color w:val="000000"/>
          <w:lang w:val="pt-BR"/>
        </w:rPr>
      </w:pPr>
      <w:r w:rsidRPr="006F73D9">
        <w:rPr>
          <w:color w:val="000000"/>
          <w:lang w:val="pt-BR"/>
        </w:rPr>
        <w:t xml:space="preserve">A agregação dos </w:t>
      </w:r>
      <w:r w:rsidRPr="006F73D9">
        <w:rPr>
          <w:i/>
          <w:iCs/>
          <w:color w:val="000000"/>
          <w:lang w:val="pt-BR"/>
        </w:rPr>
        <w:t>rankings</w:t>
      </w:r>
      <w:r w:rsidRPr="006F73D9">
        <w:rPr>
          <w:color w:val="000000"/>
          <w:lang w:val="pt-BR"/>
        </w:rPr>
        <w:t xml:space="preserve"> individuais</w:t>
      </w:r>
      <w:proofErr w:type="gramStart"/>
      <w:r w:rsidRPr="006F73D9">
        <w:rPr>
          <w:color w:val="000000"/>
          <w:lang w:val="pt-BR"/>
        </w:rPr>
        <w:t xml:space="preserve">  </w:t>
      </w:r>
      <w:proofErr w:type="gramEnd"/>
      <w:r w:rsidRPr="006F73D9">
        <w:rPr>
          <w:color w:val="000000"/>
          <w:lang w:val="pt-BR"/>
        </w:rPr>
        <w:t xml:space="preserve">utilizando o Coeficiente de Correlação de </w:t>
      </w:r>
      <w:r w:rsidRPr="006F73D9">
        <w:rPr>
          <w:i/>
          <w:iCs/>
          <w:color w:val="000000"/>
          <w:lang w:val="pt-BR"/>
        </w:rPr>
        <w:t>Ranking</w:t>
      </w:r>
      <w:r w:rsidRPr="006F73D9">
        <w:rPr>
          <w:color w:val="000000"/>
          <w:lang w:val="pt-BR"/>
        </w:rPr>
        <w:t xml:space="preserve"> de </w:t>
      </w:r>
      <w:proofErr w:type="spellStart"/>
      <w:r w:rsidRPr="006F73D9">
        <w:rPr>
          <w:color w:val="000000"/>
          <w:lang w:val="pt-BR"/>
        </w:rPr>
        <w:t>Spearman</w:t>
      </w:r>
      <w:proofErr w:type="spellEnd"/>
      <w:r w:rsidRPr="006F73D9">
        <w:rPr>
          <w:color w:val="000000"/>
          <w:lang w:val="pt-BR"/>
        </w:rPr>
        <w:t xml:space="preserve"> mostra-se eficiente porque o valor médio de correção entre os </w:t>
      </w:r>
      <w:r w:rsidRPr="006F73D9">
        <w:rPr>
          <w:i/>
          <w:iCs/>
          <w:color w:val="000000"/>
          <w:lang w:val="pt-BR"/>
        </w:rPr>
        <w:t xml:space="preserve">rankings </w:t>
      </w:r>
      <w:r w:rsidRPr="006F73D9">
        <w:rPr>
          <w:color w:val="000000"/>
          <w:lang w:val="pt-BR"/>
        </w:rPr>
        <w:t>individuais</w:t>
      </w:r>
      <w:r w:rsidRPr="006F73D9">
        <w:rPr>
          <w:i/>
          <w:iCs/>
          <w:color w:val="000000"/>
          <w:lang w:val="pt-BR"/>
        </w:rPr>
        <w:t xml:space="preserve"> </w:t>
      </w:r>
      <w:r w:rsidRPr="006F73D9">
        <w:rPr>
          <w:color w:val="000000"/>
          <w:lang w:val="pt-BR"/>
        </w:rPr>
        <w:t xml:space="preserve">das mídias digitais foi de 0,701, com desvio padrão de 0,0697. É considerada uma correlação de forte magnitude (0,701 &gt; 0,5). Vale ressaltar que esses valores são significativos, pois o p-valor </w:t>
      </w:r>
      <w:r w:rsidRPr="006F73D9">
        <w:rPr>
          <w:color w:val="000000"/>
          <w:lang w:val="pt-BR"/>
        </w:rPr>
        <w:lastRenderedPageBreak/>
        <w:t xml:space="preserve">dos Coeficientes de Correlação de </w:t>
      </w:r>
      <w:r w:rsidRPr="006F73D9">
        <w:rPr>
          <w:i/>
          <w:iCs/>
          <w:color w:val="000000"/>
          <w:lang w:val="pt-BR"/>
        </w:rPr>
        <w:t>Ranking</w:t>
      </w:r>
      <w:r w:rsidRPr="006F73D9">
        <w:rPr>
          <w:color w:val="000000"/>
          <w:lang w:val="pt-BR"/>
        </w:rPr>
        <w:t xml:space="preserve"> de </w:t>
      </w:r>
      <w:proofErr w:type="spellStart"/>
      <w:r w:rsidRPr="006F73D9">
        <w:rPr>
          <w:color w:val="000000"/>
          <w:lang w:val="pt-BR"/>
        </w:rPr>
        <w:t>Spearman</w:t>
      </w:r>
      <w:proofErr w:type="spellEnd"/>
      <w:r w:rsidRPr="006F73D9">
        <w:rPr>
          <w:color w:val="000000"/>
          <w:lang w:val="pt-BR"/>
        </w:rPr>
        <w:t xml:space="preserve"> </w:t>
      </w:r>
      <w:proofErr w:type="gramStart"/>
      <w:r w:rsidRPr="006F73D9">
        <w:rPr>
          <w:color w:val="000000"/>
          <w:lang w:val="pt-BR"/>
        </w:rPr>
        <w:t>foram menores</w:t>
      </w:r>
      <w:proofErr w:type="gramEnd"/>
      <w:r w:rsidRPr="006F73D9">
        <w:rPr>
          <w:color w:val="000000"/>
          <w:lang w:val="pt-BR"/>
        </w:rPr>
        <w:t xml:space="preserve"> que o nível de significância de 5%.</w:t>
      </w:r>
    </w:p>
    <w:p w:rsidR="00AD3B44" w:rsidRPr="006F73D9" w:rsidRDefault="00AD3B44" w:rsidP="000D31D6">
      <w:pPr>
        <w:pStyle w:val="Head2"/>
        <w:ind w:left="0" w:firstLine="0"/>
        <w:rPr>
          <w:color w:val="000000"/>
          <w:lang w:val="pt-BR"/>
        </w:rPr>
      </w:pPr>
      <w:r w:rsidRPr="006F73D9">
        <w:rPr>
          <w:color w:val="000000"/>
          <w:lang w:val="pt-BR"/>
        </w:rPr>
        <w:t>3.2</w:t>
      </w:r>
      <w:r w:rsidRPr="006F73D9">
        <w:rPr>
          <w:color w:val="000000"/>
        </w:rPr>
        <w:t> </w:t>
      </w:r>
      <w:r w:rsidRPr="006F73D9">
        <w:rPr>
          <w:i/>
          <w:iCs/>
          <w:color w:val="000000"/>
          <w:lang w:val="pt-BR"/>
        </w:rPr>
        <w:t>Rankings</w:t>
      </w:r>
      <w:r w:rsidRPr="006F73D9">
        <w:rPr>
          <w:color w:val="000000"/>
          <w:lang w:val="pt-BR"/>
        </w:rPr>
        <w:t xml:space="preserve"> Desenvolvidos</w:t>
      </w:r>
    </w:p>
    <w:p w:rsidR="00AD3B44" w:rsidRPr="006F73D9" w:rsidRDefault="00AD3B44" w:rsidP="00B80D4E">
      <w:pPr>
        <w:pStyle w:val="Para"/>
        <w:jc w:val="both"/>
        <w:rPr>
          <w:color w:val="000000"/>
          <w:lang w:val="pt-BR"/>
        </w:rPr>
      </w:pPr>
      <w:r w:rsidRPr="006F73D9">
        <w:rPr>
          <w:color w:val="000000"/>
          <w:lang w:val="pt-BR"/>
        </w:rPr>
        <w:t xml:space="preserve">Os diferentes </w:t>
      </w:r>
      <w:r w:rsidRPr="006F73D9">
        <w:rPr>
          <w:i/>
          <w:iCs/>
          <w:color w:val="000000"/>
          <w:lang w:val="pt-BR"/>
        </w:rPr>
        <w:t>rankings</w:t>
      </w:r>
      <w:r w:rsidRPr="006F73D9">
        <w:rPr>
          <w:color w:val="000000"/>
          <w:lang w:val="pt-BR"/>
        </w:rPr>
        <w:t xml:space="preserve"> construídos são mostrados na Tabela 2. Cada coluna da tabela consiste em: </w:t>
      </w:r>
      <w:r w:rsidRPr="006F73D9">
        <w:rPr>
          <w:i/>
          <w:iCs/>
          <w:color w:val="000000"/>
          <w:lang w:val="pt-BR"/>
        </w:rPr>
        <w:t>Ranking</w:t>
      </w:r>
      <w:r w:rsidRPr="006F73D9">
        <w:rPr>
          <w:color w:val="000000"/>
          <w:lang w:val="pt-BR"/>
        </w:rPr>
        <w:t xml:space="preserve"> e Período/Idade. A coluna </w:t>
      </w:r>
      <w:r w:rsidRPr="006F73D9">
        <w:rPr>
          <w:i/>
          <w:iCs/>
          <w:color w:val="000000"/>
          <w:lang w:val="pt-BR"/>
        </w:rPr>
        <w:t>Ranking</w:t>
      </w:r>
      <w:r w:rsidRPr="006F73D9">
        <w:rPr>
          <w:color w:val="000000"/>
          <w:lang w:val="pt-BR"/>
        </w:rPr>
        <w:t xml:space="preserve"> consiste no tipo de </w:t>
      </w:r>
      <w:r w:rsidRPr="006F73D9">
        <w:rPr>
          <w:i/>
          <w:iCs/>
          <w:color w:val="000000"/>
          <w:lang w:val="pt-BR"/>
        </w:rPr>
        <w:t>ranking</w:t>
      </w:r>
      <w:r w:rsidRPr="006F73D9">
        <w:rPr>
          <w:color w:val="000000"/>
          <w:lang w:val="pt-BR"/>
        </w:rPr>
        <w:t xml:space="preserve"> construído, a coluna Período/Idade consiste no período considerado para análise (quantos anos de carreira do artista ou a quantidade de tempo considerada para a construção dos </w:t>
      </w:r>
      <w:r w:rsidRPr="006F73D9">
        <w:rPr>
          <w:i/>
          <w:iCs/>
          <w:color w:val="000000"/>
          <w:lang w:val="pt-BR"/>
        </w:rPr>
        <w:t>rankings</w:t>
      </w:r>
      <w:r w:rsidRPr="006F73D9">
        <w:rPr>
          <w:color w:val="000000"/>
          <w:lang w:val="pt-BR"/>
        </w:rPr>
        <w:t>).</w:t>
      </w:r>
    </w:p>
    <w:p w:rsidR="00AD3B44" w:rsidRPr="006F73D9" w:rsidRDefault="00AD3B44" w:rsidP="00233B56">
      <w:pPr>
        <w:pStyle w:val="TableCaption"/>
        <w:rPr>
          <w:rStyle w:val="Label"/>
          <w:rFonts w:ascii="Linux Libertine" w:hAnsi="Linux Libertine" w:cs="Linux Libertine"/>
          <w:b/>
          <w:bCs/>
          <w:color w:val="000000"/>
        </w:rPr>
      </w:pPr>
      <w:proofErr w:type="spellStart"/>
      <w:r w:rsidRPr="006F73D9">
        <w:rPr>
          <w:rStyle w:val="Label"/>
          <w:rFonts w:ascii="Linux Libertine" w:hAnsi="Linux Libertine" w:cs="Linux Libertine"/>
          <w:b/>
          <w:bCs/>
          <w:color w:val="000000"/>
        </w:rPr>
        <w:t>Tabela</w:t>
      </w:r>
      <w:proofErr w:type="spellEnd"/>
      <w:r w:rsidRPr="006F73D9">
        <w:rPr>
          <w:rStyle w:val="Label"/>
          <w:rFonts w:ascii="Linux Libertine" w:hAnsi="Linux Libertine" w:cs="Linux Libertine"/>
          <w:b/>
          <w:bCs/>
          <w:color w:val="000000"/>
        </w:rPr>
        <w:t xml:space="preserve"> 2: </w:t>
      </w:r>
      <w:proofErr w:type="spellStart"/>
      <w:r w:rsidRPr="006F73D9">
        <w:rPr>
          <w:rStyle w:val="Label"/>
          <w:rFonts w:ascii="Linux Libertine" w:hAnsi="Linux Libertine" w:cs="Linux Libertine"/>
          <w:b/>
          <w:bCs/>
          <w:color w:val="000000"/>
        </w:rPr>
        <w:t>Métricas</w:t>
      </w:r>
      <w:proofErr w:type="spellEnd"/>
      <w:r w:rsidRPr="006F73D9">
        <w:rPr>
          <w:rStyle w:val="Label"/>
          <w:rFonts w:ascii="Linux Libertine" w:hAnsi="Linux Libertine" w:cs="Linux Libertine"/>
          <w:b/>
          <w:bCs/>
          <w:color w:val="000000"/>
        </w:rPr>
        <w:t xml:space="preserve"> das </w:t>
      </w:r>
      <w:proofErr w:type="spellStart"/>
      <w:r w:rsidRPr="006F73D9">
        <w:rPr>
          <w:rStyle w:val="Label"/>
          <w:rFonts w:ascii="Linux Libertine" w:hAnsi="Linux Libertine" w:cs="Linux Libertine"/>
          <w:b/>
          <w:bCs/>
          <w:color w:val="000000"/>
        </w:rPr>
        <w:t>mídias</w:t>
      </w:r>
      <w:proofErr w:type="spellEnd"/>
      <w:r w:rsidRPr="006F73D9">
        <w:rPr>
          <w:rStyle w:val="Label"/>
          <w:rFonts w:ascii="Linux Libertine" w:hAnsi="Linux Libertine" w:cs="Linux Libertine"/>
          <w:b/>
          <w:bCs/>
          <w:color w:val="000000"/>
        </w:rPr>
        <w:t xml:space="preserve"> </w:t>
      </w:r>
      <w:proofErr w:type="spellStart"/>
      <w:r w:rsidRPr="006F73D9">
        <w:rPr>
          <w:rStyle w:val="Label"/>
          <w:rFonts w:ascii="Linux Libertine" w:hAnsi="Linux Libertine" w:cs="Linux Libertine"/>
          <w:b/>
          <w:bCs/>
          <w:color w:val="000000"/>
        </w:rPr>
        <w:t>digitais</w:t>
      </w:r>
      <w:proofErr w:type="spellEnd"/>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1034"/>
      </w:tblGrid>
      <w:tr w:rsidR="00AD3B44" w:rsidRPr="006F73D9" w:rsidTr="005B49CC">
        <w:trPr>
          <w:jc w:val="center"/>
        </w:trPr>
        <w:tc>
          <w:tcPr>
            <w:tcW w:w="0" w:type="auto"/>
            <w:shd w:val="clear" w:color="000000" w:fill="auto"/>
            <w:vAlign w:val="bottom"/>
          </w:tcPr>
          <w:p w:rsidR="00AD3B44" w:rsidRPr="005B49CC" w:rsidRDefault="00AD3B44" w:rsidP="00AD7D70">
            <w:pPr>
              <w:pStyle w:val="Para"/>
              <w:ind w:firstLine="0"/>
              <w:jc w:val="both"/>
              <w:rPr>
                <w:i/>
                <w:iCs/>
                <w:color w:val="000000"/>
                <w:sz w:val="16"/>
              </w:rPr>
            </w:pPr>
            <w:r w:rsidRPr="005B49CC">
              <w:rPr>
                <w:i/>
                <w:iCs/>
                <w:color w:val="000000"/>
                <w:sz w:val="16"/>
              </w:rPr>
              <w:t>Ranking</w:t>
            </w:r>
          </w:p>
        </w:tc>
        <w:tc>
          <w:tcPr>
            <w:tcW w:w="0" w:type="auto"/>
            <w:tcBorders>
              <w:right w:val="nil"/>
            </w:tcBorders>
            <w:shd w:val="clear" w:color="000000" w:fill="auto"/>
            <w:vAlign w:val="bottom"/>
          </w:tcPr>
          <w:p w:rsidR="00AD3B44" w:rsidRPr="005B49CC" w:rsidRDefault="00AD3B44" w:rsidP="00AD7D70">
            <w:pPr>
              <w:pStyle w:val="Para"/>
              <w:ind w:firstLine="0"/>
              <w:jc w:val="both"/>
              <w:rPr>
                <w:color w:val="000000"/>
                <w:sz w:val="16"/>
              </w:rPr>
            </w:pPr>
            <w:proofErr w:type="spellStart"/>
            <w:r w:rsidRPr="005B49CC">
              <w:rPr>
                <w:color w:val="000000"/>
                <w:sz w:val="16"/>
              </w:rPr>
              <w:t>Períod</w:t>
            </w:r>
            <w:proofErr w:type="spellEnd"/>
            <w:r w:rsidRPr="005B49CC">
              <w:rPr>
                <w:color w:val="000000"/>
                <w:sz w:val="16"/>
              </w:rPr>
              <w:t>/</w:t>
            </w:r>
            <w:proofErr w:type="spellStart"/>
            <w:r w:rsidRPr="005B49CC">
              <w:rPr>
                <w:color w:val="000000"/>
                <w:sz w:val="16"/>
              </w:rPr>
              <w:t>Idade</w:t>
            </w:r>
            <w:proofErr w:type="spellEnd"/>
            <w:r w:rsidRPr="005B49CC">
              <w:rPr>
                <w:color w:val="000000"/>
                <w:sz w:val="16"/>
              </w:rPr>
              <w:t xml:space="preserve"> </w:t>
            </w:r>
          </w:p>
        </w:tc>
      </w:tr>
      <w:tr w:rsidR="00AD3B44" w:rsidRPr="006F73D9" w:rsidTr="005B49CC">
        <w:trPr>
          <w:jc w:val="center"/>
        </w:trPr>
        <w:tc>
          <w:tcPr>
            <w:tcW w:w="0" w:type="auto"/>
            <w:shd w:val="clear" w:color="000000" w:fill="auto"/>
            <w:vAlign w:val="bottom"/>
          </w:tcPr>
          <w:p w:rsidR="00AD3B44" w:rsidRPr="005B49CC" w:rsidRDefault="00AD3B44" w:rsidP="00AD7D70">
            <w:pPr>
              <w:pStyle w:val="Para"/>
              <w:ind w:firstLine="0"/>
              <w:jc w:val="both"/>
              <w:rPr>
                <w:color w:val="000000"/>
                <w:sz w:val="16"/>
              </w:rPr>
            </w:pPr>
            <w:proofErr w:type="spellStart"/>
            <w:r w:rsidRPr="005B49CC">
              <w:rPr>
                <w:color w:val="000000"/>
                <w:sz w:val="16"/>
              </w:rPr>
              <w:t>Perenidade</w:t>
            </w:r>
            <w:proofErr w:type="spellEnd"/>
          </w:p>
        </w:tc>
        <w:tc>
          <w:tcPr>
            <w:tcW w:w="0" w:type="auto"/>
            <w:tcBorders>
              <w:right w:val="nil"/>
            </w:tcBorders>
            <w:shd w:val="clear" w:color="000000" w:fill="auto"/>
            <w:vAlign w:val="bottom"/>
          </w:tcPr>
          <w:p w:rsidR="00AD3B44" w:rsidRPr="005B49CC" w:rsidRDefault="00AD3B44" w:rsidP="00AD7D70">
            <w:pPr>
              <w:pStyle w:val="Para"/>
              <w:ind w:firstLine="0"/>
              <w:jc w:val="both"/>
              <w:rPr>
                <w:color w:val="000000"/>
                <w:sz w:val="16"/>
              </w:rPr>
            </w:pPr>
            <w:r w:rsidRPr="005B49CC">
              <w:rPr>
                <w:color w:val="000000"/>
                <w:sz w:val="16"/>
              </w:rPr>
              <w:t xml:space="preserve">&gt;20 </w:t>
            </w:r>
            <w:proofErr w:type="spellStart"/>
            <w:r w:rsidRPr="005B49CC">
              <w:rPr>
                <w:color w:val="000000"/>
                <w:sz w:val="16"/>
              </w:rPr>
              <w:t>anos</w:t>
            </w:r>
            <w:proofErr w:type="spellEnd"/>
          </w:p>
        </w:tc>
      </w:tr>
      <w:tr w:rsidR="00AD3B44" w:rsidRPr="006F73D9" w:rsidTr="005B49CC">
        <w:trPr>
          <w:jc w:val="center"/>
        </w:trPr>
        <w:tc>
          <w:tcPr>
            <w:tcW w:w="0" w:type="auto"/>
            <w:shd w:val="clear" w:color="000000" w:fill="auto"/>
            <w:vAlign w:val="bottom"/>
          </w:tcPr>
          <w:p w:rsidR="00AD3B44" w:rsidRPr="005B49CC" w:rsidRDefault="00AD3B44" w:rsidP="00AD7D70">
            <w:pPr>
              <w:pStyle w:val="Para"/>
              <w:ind w:firstLine="0"/>
              <w:jc w:val="both"/>
              <w:rPr>
                <w:color w:val="000000"/>
                <w:sz w:val="16"/>
              </w:rPr>
            </w:pPr>
            <w:proofErr w:type="spellStart"/>
            <w:r w:rsidRPr="005B49CC">
              <w:rPr>
                <w:color w:val="000000"/>
                <w:sz w:val="16"/>
              </w:rPr>
              <w:t>Emergentes</w:t>
            </w:r>
            <w:proofErr w:type="spellEnd"/>
          </w:p>
        </w:tc>
        <w:tc>
          <w:tcPr>
            <w:tcW w:w="0" w:type="auto"/>
            <w:tcBorders>
              <w:right w:val="nil"/>
            </w:tcBorders>
            <w:shd w:val="clear" w:color="000000" w:fill="auto"/>
            <w:vAlign w:val="bottom"/>
          </w:tcPr>
          <w:p w:rsidR="00AD3B44" w:rsidRPr="005B49CC" w:rsidRDefault="00AD3B44" w:rsidP="00AD7D70">
            <w:pPr>
              <w:pStyle w:val="Para"/>
              <w:ind w:firstLine="0"/>
              <w:jc w:val="both"/>
              <w:rPr>
                <w:color w:val="000000"/>
                <w:sz w:val="16"/>
              </w:rPr>
            </w:pPr>
            <w:r w:rsidRPr="005B49CC">
              <w:rPr>
                <w:color w:val="000000"/>
                <w:sz w:val="16"/>
              </w:rPr>
              <w:t xml:space="preserve">[2,7] </w:t>
            </w:r>
            <w:proofErr w:type="spellStart"/>
            <w:r w:rsidRPr="005B49CC">
              <w:rPr>
                <w:color w:val="000000"/>
                <w:sz w:val="16"/>
              </w:rPr>
              <w:t>anos</w:t>
            </w:r>
            <w:proofErr w:type="spellEnd"/>
          </w:p>
        </w:tc>
      </w:tr>
      <w:tr w:rsidR="00AD3B44" w:rsidRPr="006F73D9" w:rsidTr="005B49CC">
        <w:trPr>
          <w:jc w:val="center"/>
        </w:trPr>
        <w:tc>
          <w:tcPr>
            <w:tcW w:w="0" w:type="auto"/>
            <w:shd w:val="clear" w:color="000000" w:fill="auto"/>
            <w:vAlign w:val="bottom"/>
          </w:tcPr>
          <w:p w:rsidR="00AD3B44" w:rsidRPr="005B49CC" w:rsidRDefault="00AD3B44" w:rsidP="00AD7D70">
            <w:pPr>
              <w:pStyle w:val="Para"/>
              <w:ind w:firstLine="0"/>
              <w:jc w:val="both"/>
              <w:rPr>
                <w:color w:val="000000"/>
                <w:sz w:val="16"/>
              </w:rPr>
            </w:pPr>
            <w:proofErr w:type="spellStart"/>
            <w:r w:rsidRPr="005B49CC">
              <w:rPr>
                <w:color w:val="000000"/>
                <w:sz w:val="16"/>
              </w:rPr>
              <w:t>Revelação</w:t>
            </w:r>
            <w:proofErr w:type="spellEnd"/>
          </w:p>
        </w:tc>
        <w:tc>
          <w:tcPr>
            <w:tcW w:w="0" w:type="auto"/>
            <w:tcBorders>
              <w:right w:val="nil"/>
            </w:tcBorders>
            <w:shd w:val="clear" w:color="000000" w:fill="auto"/>
            <w:vAlign w:val="bottom"/>
          </w:tcPr>
          <w:p w:rsidR="00AD3B44" w:rsidRPr="005B49CC" w:rsidRDefault="00AD3B44" w:rsidP="00AD7D70">
            <w:pPr>
              <w:pStyle w:val="Para"/>
              <w:ind w:firstLine="0"/>
              <w:jc w:val="both"/>
              <w:rPr>
                <w:color w:val="000000"/>
                <w:sz w:val="16"/>
              </w:rPr>
            </w:pPr>
            <w:r w:rsidRPr="005B49CC">
              <w:rPr>
                <w:rFonts w:ascii="Times New Roman" w:hAnsi="Times New Roman" w:cs="Times New Roman"/>
                <w:color w:val="000000"/>
                <w:sz w:val="16"/>
              </w:rPr>
              <w:t>≤</w:t>
            </w:r>
            <w:r w:rsidRPr="005B49CC">
              <w:rPr>
                <w:color w:val="000000"/>
                <w:sz w:val="16"/>
              </w:rPr>
              <w:t xml:space="preserve"> 3 </w:t>
            </w:r>
            <w:proofErr w:type="spellStart"/>
            <w:r w:rsidRPr="005B49CC">
              <w:rPr>
                <w:color w:val="000000"/>
                <w:sz w:val="16"/>
              </w:rPr>
              <w:t>anos</w:t>
            </w:r>
            <w:proofErr w:type="spellEnd"/>
          </w:p>
        </w:tc>
      </w:tr>
      <w:tr w:rsidR="00AD3B44" w:rsidRPr="006F73D9" w:rsidTr="005B49CC">
        <w:trPr>
          <w:jc w:val="center"/>
        </w:trPr>
        <w:tc>
          <w:tcPr>
            <w:tcW w:w="0" w:type="auto"/>
            <w:shd w:val="clear" w:color="000000" w:fill="auto"/>
            <w:vAlign w:val="bottom"/>
          </w:tcPr>
          <w:p w:rsidR="00AD3B44" w:rsidRPr="005B49CC" w:rsidRDefault="00AD3B44" w:rsidP="00AD7D70">
            <w:pPr>
              <w:pStyle w:val="Para"/>
              <w:ind w:firstLine="0"/>
              <w:jc w:val="both"/>
              <w:rPr>
                <w:color w:val="000000"/>
                <w:sz w:val="16"/>
              </w:rPr>
            </w:pPr>
            <w:proofErr w:type="spellStart"/>
            <w:r w:rsidRPr="005B49CC">
              <w:rPr>
                <w:color w:val="000000"/>
                <w:sz w:val="16"/>
              </w:rPr>
              <w:t>Tendência</w:t>
            </w:r>
            <w:proofErr w:type="spellEnd"/>
          </w:p>
        </w:tc>
        <w:tc>
          <w:tcPr>
            <w:tcW w:w="0" w:type="auto"/>
            <w:tcBorders>
              <w:right w:val="nil"/>
            </w:tcBorders>
            <w:shd w:val="clear" w:color="000000" w:fill="auto"/>
            <w:vAlign w:val="bottom"/>
          </w:tcPr>
          <w:p w:rsidR="00AD3B44" w:rsidRPr="005B49CC" w:rsidRDefault="00AD3B44" w:rsidP="00AD7D70">
            <w:pPr>
              <w:pStyle w:val="Para"/>
              <w:ind w:firstLine="0"/>
              <w:jc w:val="both"/>
              <w:rPr>
                <w:color w:val="000000"/>
                <w:sz w:val="16"/>
              </w:rPr>
            </w:pPr>
            <w:r w:rsidRPr="005B49CC">
              <w:rPr>
                <w:color w:val="000000"/>
                <w:sz w:val="16"/>
              </w:rPr>
              <w:t xml:space="preserve">10 </w:t>
            </w:r>
            <w:proofErr w:type="spellStart"/>
            <w:r w:rsidRPr="005B49CC">
              <w:rPr>
                <w:color w:val="000000"/>
                <w:sz w:val="16"/>
              </w:rPr>
              <w:t>dias</w:t>
            </w:r>
            <w:proofErr w:type="spellEnd"/>
          </w:p>
        </w:tc>
      </w:tr>
      <w:tr w:rsidR="00AD3B44" w:rsidRPr="006F73D9" w:rsidTr="005B49CC">
        <w:trPr>
          <w:jc w:val="center"/>
        </w:trPr>
        <w:tc>
          <w:tcPr>
            <w:tcW w:w="0" w:type="auto"/>
            <w:shd w:val="clear" w:color="000000" w:fill="auto"/>
            <w:vAlign w:val="bottom"/>
          </w:tcPr>
          <w:p w:rsidR="00AD3B44" w:rsidRPr="005B49CC" w:rsidRDefault="00AD3B44" w:rsidP="00AD7D70">
            <w:pPr>
              <w:pStyle w:val="Para"/>
              <w:ind w:firstLine="0"/>
              <w:jc w:val="both"/>
              <w:rPr>
                <w:color w:val="000000"/>
                <w:sz w:val="16"/>
              </w:rPr>
            </w:pPr>
            <w:proofErr w:type="spellStart"/>
            <w:r w:rsidRPr="005B49CC">
              <w:rPr>
                <w:color w:val="000000"/>
                <w:sz w:val="16"/>
              </w:rPr>
              <w:t>Mídia</w:t>
            </w:r>
            <w:proofErr w:type="spellEnd"/>
            <w:r w:rsidRPr="005B49CC">
              <w:rPr>
                <w:color w:val="000000"/>
                <w:sz w:val="16"/>
              </w:rPr>
              <w:t xml:space="preserve"> Digital e TV</w:t>
            </w:r>
          </w:p>
        </w:tc>
        <w:tc>
          <w:tcPr>
            <w:tcW w:w="0" w:type="auto"/>
            <w:tcBorders>
              <w:right w:val="nil"/>
            </w:tcBorders>
            <w:shd w:val="clear" w:color="000000" w:fill="auto"/>
            <w:vAlign w:val="bottom"/>
          </w:tcPr>
          <w:p w:rsidR="00AD3B44" w:rsidRPr="005B49CC" w:rsidRDefault="00AD3B44" w:rsidP="00AD7D70">
            <w:pPr>
              <w:pStyle w:val="Para"/>
              <w:ind w:firstLine="0"/>
              <w:jc w:val="both"/>
              <w:rPr>
                <w:color w:val="000000"/>
                <w:sz w:val="16"/>
              </w:rPr>
            </w:pPr>
            <w:r w:rsidRPr="005B49CC">
              <w:rPr>
                <w:color w:val="000000"/>
                <w:sz w:val="16"/>
              </w:rPr>
              <w:t>-</w:t>
            </w:r>
          </w:p>
        </w:tc>
      </w:tr>
    </w:tbl>
    <w:p w:rsidR="00AD3B44" w:rsidRPr="006F73D9" w:rsidRDefault="00AD3B44" w:rsidP="00AA7F65">
      <w:pPr>
        <w:pStyle w:val="Head1"/>
        <w:rPr>
          <w:color w:val="000000"/>
          <w:lang w:val="pt-BR"/>
        </w:rPr>
      </w:pPr>
      <w:bookmarkStart w:id="17" w:name="tb2"/>
      <w:proofErr w:type="gramStart"/>
      <w:r w:rsidRPr="006F73D9">
        <w:rPr>
          <w:color w:val="000000"/>
          <w:lang w:val="pt-BR"/>
        </w:rPr>
        <w:t>4</w:t>
      </w:r>
      <w:proofErr w:type="gramEnd"/>
      <w:r w:rsidRPr="006F73D9">
        <w:rPr>
          <w:color w:val="000000"/>
          <w:lang w:val="pt-BR"/>
        </w:rPr>
        <w:t xml:space="preserve"> RESULTADOS EXPERIMENTAIS</w:t>
      </w:r>
    </w:p>
    <w:p w:rsidR="00AD3B44" w:rsidRPr="006F73D9" w:rsidRDefault="00AD3B44" w:rsidP="00B80D4E">
      <w:pPr>
        <w:pStyle w:val="Para"/>
        <w:jc w:val="both"/>
        <w:rPr>
          <w:color w:val="000000"/>
          <w:lang w:val="pt-BR"/>
        </w:rPr>
      </w:pPr>
      <w:r w:rsidRPr="006F73D9">
        <w:rPr>
          <w:color w:val="000000"/>
          <w:lang w:val="pt-BR"/>
        </w:rPr>
        <w:t xml:space="preserve">Nesta seção, são apresentados alguns dos principais </w:t>
      </w:r>
      <w:r w:rsidRPr="006F73D9">
        <w:rPr>
          <w:i/>
          <w:iCs/>
          <w:color w:val="000000"/>
          <w:lang w:val="pt-BR"/>
        </w:rPr>
        <w:t xml:space="preserve">rankings </w:t>
      </w:r>
      <w:r w:rsidRPr="006F73D9">
        <w:rPr>
          <w:color w:val="000000"/>
          <w:lang w:val="pt-BR"/>
        </w:rPr>
        <w:t xml:space="preserve">gerados para este estudo de caso devido à limitação de espaço, levando em consideração a caracterização dos artistas descrita anteriormente. Para o estudo de caso, serão demonstrados 30 artistas em cada </w:t>
      </w:r>
      <w:r w:rsidRPr="006F73D9">
        <w:rPr>
          <w:i/>
          <w:iCs/>
          <w:color w:val="000000"/>
          <w:lang w:val="pt-BR"/>
        </w:rPr>
        <w:t>ranking</w:t>
      </w:r>
      <w:r w:rsidRPr="006F73D9">
        <w:rPr>
          <w:color w:val="000000"/>
          <w:lang w:val="pt-BR"/>
        </w:rPr>
        <w:t xml:space="preserve">. </w:t>
      </w:r>
      <w:proofErr w:type="gramStart"/>
      <w:r w:rsidRPr="006F73D9">
        <w:rPr>
          <w:color w:val="000000"/>
          <w:lang w:val="pt-BR"/>
        </w:rPr>
        <w:t>Foi</w:t>
      </w:r>
      <w:proofErr w:type="gramEnd"/>
      <w:r w:rsidRPr="006F73D9">
        <w:rPr>
          <w:color w:val="000000"/>
          <w:lang w:val="pt-BR"/>
        </w:rPr>
        <w:t xml:space="preserve"> considerado os rankings do dia 25 de dezembro de 2014. Em todas as tabelas há os seguintes campos: Artista, Posição e Gênero.</w:t>
      </w:r>
    </w:p>
    <w:p w:rsidR="00AD3B44" w:rsidRPr="00AA0F41" w:rsidRDefault="00AD3B44" w:rsidP="000621A8">
      <w:pPr>
        <w:pStyle w:val="Head2"/>
        <w:ind w:left="0" w:firstLine="0"/>
        <w:rPr>
          <w:color w:val="000000"/>
          <w:lang w:val="pt-BR"/>
        </w:rPr>
      </w:pPr>
      <w:proofErr w:type="gramStart"/>
      <w:r w:rsidRPr="006F73D9">
        <w:rPr>
          <w:color w:val="000000"/>
          <w:lang w:val="pt-BR"/>
        </w:rPr>
        <w:t xml:space="preserve">4.1 </w:t>
      </w:r>
      <w:r w:rsidRPr="006F73D9">
        <w:rPr>
          <w:i/>
          <w:iCs/>
          <w:color w:val="000000"/>
          <w:lang w:val="pt-BR"/>
        </w:rPr>
        <w:t>Ranking</w:t>
      </w:r>
      <w:proofErr w:type="gramEnd"/>
      <w:r w:rsidRPr="006F73D9">
        <w:rPr>
          <w:color w:val="000000"/>
          <w:lang w:val="pt-BR"/>
        </w:rPr>
        <w:t xml:space="preserve"> da Perenidade</w:t>
      </w:r>
    </w:p>
    <w:p w:rsidR="00AD3B44" w:rsidRDefault="00AD3B44" w:rsidP="00B80D4E">
      <w:pPr>
        <w:pStyle w:val="Para"/>
        <w:jc w:val="both"/>
        <w:rPr>
          <w:color w:val="000000"/>
          <w:lang w:val="pt-BR"/>
        </w:rPr>
      </w:pPr>
      <w:r w:rsidRPr="006F73D9">
        <w:rPr>
          <w:color w:val="000000"/>
          <w:lang w:val="pt-BR"/>
        </w:rPr>
        <w:t xml:space="preserve">Esta subseção apresenta o </w:t>
      </w:r>
      <w:r w:rsidRPr="006F73D9">
        <w:rPr>
          <w:i/>
          <w:iCs/>
          <w:color w:val="000000"/>
          <w:lang w:val="pt-BR"/>
        </w:rPr>
        <w:t>Ranking</w:t>
      </w:r>
      <w:r w:rsidRPr="006F73D9">
        <w:rPr>
          <w:color w:val="000000"/>
          <w:lang w:val="pt-BR"/>
        </w:rPr>
        <w:t xml:space="preserve"> da Perenidade, que considera artistas surgidos há mais de 20 anos. A Tabela 3 apresenta os artistas presentes no </w:t>
      </w:r>
      <w:r w:rsidRPr="006F73D9">
        <w:rPr>
          <w:i/>
          <w:iCs/>
          <w:color w:val="000000"/>
          <w:lang w:val="pt-BR"/>
        </w:rPr>
        <w:t>ranking</w:t>
      </w:r>
      <w:r w:rsidRPr="006F73D9">
        <w:rPr>
          <w:color w:val="000000"/>
          <w:lang w:val="pt-BR"/>
        </w:rPr>
        <w:t xml:space="preserve"> da Perenidade e traz no topo do </w:t>
      </w:r>
      <w:r w:rsidRPr="006F73D9">
        <w:rPr>
          <w:i/>
          <w:iCs/>
          <w:color w:val="000000"/>
          <w:lang w:val="pt-BR"/>
        </w:rPr>
        <w:t>ranking</w:t>
      </w:r>
      <w:r w:rsidRPr="006F73D9">
        <w:rPr>
          <w:color w:val="000000"/>
          <w:lang w:val="pt-BR"/>
        </w:rPr>
        <w:t xml:space="preserve"> artistas consagrados no cenário musical nacional dos gêneros Rock e MPB da Categoria Adulto e Classes A e B (Roberto Carlos, Gilberto Gil, Chico Buarque, Caetano Veloso e Legião Urbana) entre os 30 artistas melhor classificados. Percebe-se que o </w:t>
      </w:r>
      <w:r w:rsidRPr="006F73D9">
        <w:rPr>
          <w:i/>
          <w:iCs/>
          <w:color w:val="000000"/>
          <w:lang w:val="pt-BR"/>
        </w:rPr>
        <w:t>Ranking</w:t>
      </w:r>
      <w:r w:rsidRPr="006F73D9">
        <w:rPr>
          <w:color w:val="000000"/>
          <w:lang w:val="pt-BR"/>
        </w:rPr>
        <w:t xml:space="preserve"> da Perenidade mostra uma realidade condizente com o mercado fonográfico nacional. É interessante observar que a revista Rolling Stone aponta todos esses artistas citados como sendo os maiores artistas brasileiros de todos os tempos em seu </w:t>
      </w:r>
      <w:r w:rsidRPr="006F73D9">
        <w:rPr>
          <w:i/>
          <w:iCs/>
          <w:color w:val="000000"/>
          <w:lang w:val="pt-BR"/>
        </w:rPr>
        <w:t xml:space="preserve">ranking </w:t>
      </w:r>
      <w:r w:rsidRPr="006F73D9">
        <w:rPr>
          <w:color w:val="000000"/>
          <w:lang w:val="pt-BR"/>
        </w:rPr>
        <w:t xml:space="preserve">denominado “100 Maiores Artistas da Música Brasileira” </w:t>
      </w:r>
      <w:r w:rsidRPr="006F73D9">
        <w:rPr>
          <w:rStyle w:val="Refdenotaderodap"/>
          <w:rFonts w:cs="Arial"/>
          <w:color w:val="000000"/>
        </w:rPr>
        <w:footnoteReference w:id="3"/>
      </w:r>
      <w:r w:rsidRPr="006F73D9">
        <w:rPr>
          <w:color w:val="000000"/>
          <w:lang w:val="pt-BR"/>
        </w:rPr>
        <w:t xml:space="preserve">. Percebe-se que dois terços dos artistas no </w:t>
      </w:r>
      <w:r w:rsidRPr="006F73D9">
        <w:rPr>
          <w:i/>
          <w:iCs/>
          <w:color w:val="000000"/>
          <w:lang w:val="pt-BR"/>
        </w:rPr>
        <w:t>ranking</w:t>
      </w:r>
      <w:r w:rsidRPr="006F73D9">
        <w:rPr>
          <w:color w:val="000000"/>
          <w:lang w:val="pt-BR"/>
        </w:rPr>
        <w:t xml:space="preserve"> são do gênero Rock e MPB (Classes A e B e Adulto), gêneros que historicamente foram marcantes no Brasil. </w:t>
      </w:r>
    </w:p>
    <w:p w:rsidR="00AA0F41" w:rsidRPr="006F73D9" w:rsidRDefault="00AA0F41" w:rsidP="00AA0F41">
      <w:pPr>
        <w:pStyle w:val="Head1"/>
        <w:rPr>
          <w:color w:val="000000"/>
          <w:lang w:val="pt-BR"/>
        </w:rPr>
      </w:pPr>
      <w:proofErr w:type="gramStart"/>
      <w:r w:rsidRPr="006F73D9">
        <w:rPr>
          <w:color w:val="000000"/>
          <w:lang w:val="pt-BR"/>
        </w:rPr>
        <w:t xml:space="preserve">4.2 </w:t>
      </w:r>
      <w:r w:rsidRPr="006F73D9">
        <w:rPr>
          <w:i/>
          <w:iCs/>
          <w:color w:val="000000"/>
          <w:lang w:val="pt-BR"/>
        </w:rPr>
        <w:t>Ranking</w:t>
      </w:r>
      <w:proofErr w:type="gramEnd"/>
      <w:r w:rsidRPr="006F73D9">
        <w:rPr>
          <w:color w:val="000000"/>
          <w:lang w:val="pt-BR"/>
        </w:rPr>
        <w:t xml:space="preserve"> de Emergentes</w:t>
      </w:r>
    </w:p>
    <w:p w:rsidR="00AA0F41" w:rsidRPr="00AA0F41" w:rsidRDefault="00AA0F41" w:rsidP="00AA0F41">
      <w:pPr>
        <w:pStyle w:val="Para"/>
        <w:jc w:val="both"/>
        <w:rPr>
          <w:color w:val="000000"/>
          <w:lang w:val="pt-BR"/>
        </w:rPr>
      </w:pPr>
      <w:r w:rsidRPr="006F73D9">
        <w:rPr>
          <w:color w:val="000000"/>
          <w:lang w:val="pt-BR"/>
        </w:rPr>
        <w:t xml:space="preserve">Esta subseção apresenta o </w:t>
      </w:r>
      <w:r w:rsidRPr="006F73D9">
        <w:rPr>
          <w:i/>
          <w:iCs/>
          <w:color w:val="000000"/>
          <w:lang w:val="pt-BR"/>
        </w:rPr>
        <w:t>Ranking</w:t>
      </w:r>
      <w:r w:rsidRPr="006F73D9">
        <w:rPr>
          <w:color w:val="000000"/>
          <w:lang w:val="pt-BR"/>
        </w:rPr>
        <w:t xml:space="preserve"> de artistas Emergentes. A Tabela 4 apresenta os </w:t>
      </w:r>
      <w:r w:rsidRPr="006F73D9">
        <w:rPr>
          <w:i/>
          <w:iCs/>
          <w:color w:val="000000"/>
          <w:lang w:val="pt-BR"/>
        </w:rPr>
        <w:t>rankings</w:t>
      </w:r>
      <w:r w:rsidRPr="006F73D9">
        <w:rPr>
          <w:color w:val="000000"/>
          <w:lang w:val="pt-BR"/>
        </w:rPr>
        <w:t xml:space="preserve"> de artistas presentes no </w:t>
      </w:r>
      <w:r w:rsidRPr="006F73D9">
        <w:rPr>
          <w:i/>
          <w:iCs/>
          <w:color w:val="000000"/>
          <w:lang w:val="pt-BR"/>
        </w:rPr>
        <w:t>Ranking</w:t>
      </w:r>
      <w:r w:rsidRPr="006F73D9">
        <w:rPr>
          <w:color w:val="000000"/>
          <w:lang w:val="pt-BR"/>
        </w:rPr>
        <w:t xml:space="preserve"> de Emergentes, os artistas em ascensão, que já despontaram no cenário musical e crescem em uma taxa maior que os artistas </w:t>
      </w:r>
      <w:r w:rsidRPr="006F73D9">
        <w:rPr>
          <w:color w:val="000000"/>
          <w:lang w:val="pt-BR"/>
        </w:rPr>
        <w:lastRenderedPageBreak/>
        <w:t xml:space="preserve">perenes ou modernos. Nesse </w:t>
      </w:r>
      <w:r w:rsidRPr="006F73D9">
        <w:rPr>
          <w:i/>
          <w:iCs/>
          <w:color w:val="000000"/>
          <w:lang w:val="pt-BR"/>
        </w:rPr>
        <w:t>ranking</w:t>
      </w:r>
      <w:r w:rsidRPr="006F73D9">
        <w:rPr>
          <w:color w:val="000000"/>
          <w:lang w:val="pt-BR"/>
        </w:rPr>
        <w:t xml:space="preserve"> é interessante notar que 18 artistas são do gênero Gospel. Nos últimos anos observa-se a ascensão dos artistas da música Gospel</w:t>
      </w:r>
      <w:r w:rsidRPr="006F73D9">
        <w:rPr>
          <w:rStyle w:val="Refdenotaderodap"/>
          <w:rFonts w:cs="Arial"/>
          <w:color w:val="000000"/>
        </w:rPr>
        <w:footnoteReference w:id="4"/>
      </w:r>
      <w:r w:rsidRPr="006F73D9">
        <w:rPr>
          <w:color w:val="000000"/>
          <w:lang w:val="pt-BR"/>
        </w:rPr>
        <w:t xml:space="preserve">. Assim, verifica-se que esse </w:t>
      </w:r>
      <w:r w:rsidRPr="006F73D9">
        <w:rPr>
          <w:i/>
          <w:iCs/>
          <w:color w:val="000000"/>
          <w:lang w:val="pt-BR"/>
        </w:rPr>
        <w:t xml:space="preserve">ranking </w:t>
      </w:r>
      <w:r w:rsidRPr="006F73D9">
        <w:rPr>
          <w:color w:val="000000"/>
          <w:lang w:val="pt-BR"/>
        </w:rPr>
        <w:t>ilustra de forma adequada o cenário musical brasileiro.</w:t>
      </w:r>
    </w:p>
    <w:p w:rsidR="00AA0F41" w:rsidRDefault="00AA0F41" w:rsidP="00C96E85">
      <w:pPr>
        <w:pStyle w:val="Para"/>
        <w:ind w:firstLine="0"/>
        <w:jc w:val="center"/>
        <w:rPr>
          <w:rStyle w:val="Label"/>
          <w:rFonts w:ascii="Linux Libertine" w:hAnsi="Linux Libertine" w:cs="Linux Libertine"/>
          <w:color w:val="000000"/>
        </w:rPr>
      </w:pPr>
    </w:p>
    <w:p w:rsidR="00AD3B44" w:rsidRPr="006F73D9" w:rsidRDefault="00AD3B44" w:rsidP="00C96E85">
      <w:pPr>
        <w:pStyle w:val="Para"/>
        <w:ind w:firstLine="0"/>
        <w:jc w:val="center"/>
        <w:rPr>
          <w:rStyle w:val="Label"/>
          <w:rFonts w:ascii="Linux Libertine" w:hAnsi="Linux Libertine" w:cs="Linux Libertine"/>
          <w:color w:val="000000"/>
        </w:rPr>
      </w:pPr>
      <w:proofErr w:type="spellStart"/>
      <w:r w:rsidRPr="006F73D9">
        <w:rPr>
          <w:rStyle w:val="Label"/>
          <w:rFonts w:ascii="Linux Libertine" w:hAnsi="Linux Libertine" w:cs="Linux Libertine"/>
          <w:color w:val="000000"/>
        </w:rPr>
        <w:t>Tabela</w:t>
      </w:r>
      <w:proofErr w:type="spellEnd"/>
      <w:r w:rsidRPr="006F73D9">
        <w:rPr>
          <w:rStyle w:val="Label"/>
          <w:rFonts w:ascii="Linux Libertine" w:hAnsi="Linux Libertine" w:cs="Linux Libertine"/>
          <w:color w:val="000000"/>
        </w:rPr>
        <w:t xml:space="preserve"> 3: </w:t>
      </w:r>
      <w:r w:rsidRPr="006F73D9">
        <w:rPr>
          <w:rStyle w:val="Label"/>
          <w:rFonts w:ascii="Linux Libertine" w:hAnsi="Linux Libertine" w:cs="Linux Libertine"/>
          <w:i/>
          <w:iCs/>
          <w:color w:val="000000"/>
        </w:rPr>
        <w:t>Ranking</w:t>
      </w:r>
      <w:r w:rsidRPr="006F73D9">
        <w:rPr>
          <w:rStyle w:val="Label"/>
          <w:rFonts w:ascii="Linux Libertine" w:hAnsi="Linux Libertine" w:cs="Linux Libertine"/>
          <w:color w:val="000000"/>
        </w:rPr>
        <w:t xml:space="preserve"> da </w:t>
      </w:r>
      <w:proofErr w:type="spellStart"/>
      <w:r w:rsidRPr="006F73D9">
        <w:rPr>
          <w:rStyle w:val="Label"/>
          <w:rFonts w:ascii="Linux Libertine" w:hAnsi="Linux Libertine" w:cs="Linux Libertine"/>
          <w:color w:val="000000"/>
        </w:rPr>
        <w:t>Perenidade</w:t>
      </w:r>
      <w:proofErr w:type="spellEnd"/>
    </w:p>
    <w:p w:rsidR="00AD3B44" w:rsidRPr="006F73D9" w:rsidRDefault="00AD3B44" w:rsidP="00E222B8">
      <w:pPr>
        <w:pStyle w:val="Para"/>
        <w:ind w:firstLine="0"/>
        <w:jc w:val="both"/>
        <w:rPr>
          <w:rFonts w:cs="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928"/>
        <w:gridCol w:w="745"/>
        <w:gridCol w:w="683"/>
        <w:gridCol w:w="1154"/>
        <w:gridCol w:w="823"/>
      </w:tblGrid>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i/>
                <w:iCs/>
                <w:color w:val="000000"/>
                <w:sz w:val="14"/>
                <w:szCs w:val="14"/>
              </w:rPr>
            </w:pPr>
            <w:r w:rsidRPr="006F73D9">
              <w:rPr>
                <w:i/>
                <w:iCs/>
                <w:color w:val="000000"/>
                <w:sz w:val="14"/>
                <w:szCs w:val="14"/>
              </w:rPr>
              <w:t>Ranking</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Artista</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Gênero</w:t>
            </w:r>
            <w:proofErr w:type="spellEnd"/>
          </w:p>
        </w:tc>
        <w:tc>
          <w:tcPr>
            <w:tcW w:w="0" w:type="auto"/>
            <w:shd w:val="clear" w:color="000000" w:fill="auto"/>
          </w:tcPr>
          <w:p w:rsidR="00AD3B44" w:rsidRPr="006F73D9" w:rsidRDefault="00AD3B44" w:rsidP="008A43F5">
            <w:pPr>
              <w:pStyle w:val="Para"/>
              <w:ind w:firstLine="0"/>
              <w:jc w:val="center"/>
              <w:rPr>
                <w:i/>
                <w:iCs/>
                <w:color w:val="000000"/>
                <w:sz w:val="14"/>
                <w:szCs w:val="14"/>
              </w:rPr>
            </w:pPr>
            <w:r w:rsidRPr="006F73D9">
              <w:rPr>
                <w:i/>
                <w:iCs/>
                <w:color w:val="000000"/>
                <w:sz w:val="14"/>
                <w:szCs w:val="14"/>
              </w:rPr>
              <w:t>Ranking</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Nome</w:t>
            </w:r>
          </w:p>
        </w:tc>
        <w:tc>
          <w:tcPr>
            <w:tcW w:w="0" w:type="auto"/>
            <w:tcBorders>
              <w:right w:val="nil"/>
            </w:tcBorders>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Gênero</w:t>
            </w:r>
            <w:proofErr w:type="spellEnd"/>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Michel </w:t>
            </w:r>
            <w:proofErr w:type="spellStart"/>
            <w:r w:rsidRPr="006F73D9">
              <w:rPr>
                <w:color w:val="000000"/>
                <w:sz w:val="14"/>
                <w:szCs w:val="14"/>
              </w:rPr>
              <w:t>Teló</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16</w:t>
            </w:r>
          </w:p>
        </w:tc>
        <w:tc>
          <w:tcPr>
            <w:tcW w:w="0" w:type="auto"/>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Legião</w:t>
            </w:r>
            <w:proofErr w:type="spellEnd"/>
            <w:r w:rsidRPr="006F73D9">
              <w:rPr>
                <w:color w:val="000000"/>
                <w:sz w:val="14"/>
                <w:szCs w:val="14"/>
              </w:rPr>
              <w:t xml:space="preserve"> Urbana</w:t>
            </w:r>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Capital </w:t>
            </w:r>
            <w:proofErr w:type="spellStart"/>
            <w:r w:rsidRPr="006F73D9">
              <w:rPr>
                <w:color w:val="000000"/>
                <w:sz w:val="14"/>
                <w:szCs w:val="14"/>
              </w:rPr>
              <w:t>Inicial</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17</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Belo</w:t>
            </w:r>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Romântica</w:t>
            </w:r>
            <w:proofErr w:type="spellEnd"/>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3</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Nando</w:t>
            </w:r>
            <w:proofErr w:type="spellEnd"/>
            <w:r w:rsidRPr="006F73D9">
              <w:rPr>
                <w:color w:val="000000"/>
                <w:sz w:val="14"/>
                <w:szCs w:val="14"/>
              </w:rPr>
              <w:t xml:space="preserve"> Reis</w:t>
            </w:r>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18</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Skank</w:t>
            </w:r>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4</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Paula </w:t>
            </w:r>
            <w:proofErr w:type="spellStart"/>
            <w:r w:rsidRPr="006F73D9">
              <w:rPr>
                <w:color w:val="000000"/>
                <w:sz w:val="14"/>
                <w:szCs w:val="14"/>
              </w:rPr>
              <w:t>Fernandes</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19</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Rosa De </w:t>
            </w:r>
            <w:proofErr w:type="spellStart"/>
            <w:r w:rsidRPr="006F73D9">
              <w:rPr>
                <w:color w:val="000000"/>
                <w:sz w:val="14"/>
                <w:szCs w:val="14"/>
              </w:rPr>
              <w:t>Saron</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Gospel</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5</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Ivete</w:t>
            </w:r>
            <w:proofErr w:type="spellEnd"/>
            <w:r w:rsidRPr="006F73D9">
              <w:rPr>
                <w:color w:val="000000"/>
                <w:sz w:val="14"/>
                <w:szCs w:val="14"/>
              </w:rPr>
              <w:t xml:space="preserve"> </w:t>
            </w:r>
            <w:proofErr w:type="spellStart"/>
            <w:r w:rsidRPr="006F73D9">
              <w:rPr>
                <w:color w:val="000000"/>
                <w:sz w:val="14"/>
                <w:szCs w:val="14"/>
              </w:rPr>
              <w:t>Sangalo</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Axé</w:t>
            </w:r>
            <w:proofErr w:type="spellEnd"/>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20</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Chico </w:t>
            </w:r>
            <w:proofErr w:type="spellStart"/>
            <w:r w:rsidRPr="006F73D9">
              <w:rPr>
                <w:color w:val="000000"/>
                <w:sz w:val="14"/>
                <w:szCs w:val="14"/>
              </w:rPr>
              <w:t>Buarque</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6</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Djavan</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21</w:t>
            </w:r>
          </w:p>
        </w:tc>
        <w:tc>
          <w:tcPr>
            <w:tcW w:w="0" w:type="auto"/>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Roupa</w:t>
            </w:r>
            <w:proofErr w:type="spellEnd"/>
            <w:r w:rsidRPr="006F73D9">
              <w:rPr>
                <w:color w:val="000000"/>
                <w:sz w:val="14"/>
                <w:szCs w:val="14"/>
              </w:rPr>
              <w:t xml:space="preserve"> Nova</w:t>
            </w:r>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Romântica</w:t>
            </w:r>
            <w:proofErr w:type="spellEnd"/>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7</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O </w:t>
            </w:r>
            <w:proofErr w:type="spellStart"/>
            <w:r w:rsidRPr="006F73D9">
              <w:rPr>
                <w:color w:val="000000"/>
                <w:sz w:val="14"/>
                <w:szCs w:val="14"/>
              </w:rPr>
              <w:t>Rappa</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22</w:t>
            </w:r>
          </w:p>
        </w:tc>
        <w:tc>
          <w:tcPr>
            <w:tcW w:w="0" w:type="auto"/>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João</w:t>
            </w:r>
            <w:proofErr w:type="spellEnd"/>
            <w:r w:rsidRPr="006F73D9">
              <w:rPr>
                <w:color w:val="000000"/>
                <w:sz w:val="14"/>
                <w:szCs w:val="14"/>
              </w:rPr>
              <w:t xml:space="preserve"> Bosco e </w:t>
            </w:r>
            <w:proofErr w:type="spellStart"/>
            <w:r w:rsidRPr="006F73D9">
              <w:rPr>
                <w:color w:val="000000"/>
                <w:sz w:val="14"/>
                <w:szCs w:val="14"/>
              </w:rPr>
              <w:t>Vinícius</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8</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Jota Quest</w:t>
            </w:r>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23</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Gilberto Gil</w:t>
            </w:r>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9</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Caetano </w:t>
            </w:r>
            <w:proofErr w:type="spellStart"/>
            <w:r w:rsidRPr="006F73D9">
              <w:rPr>
                <w:color w:val="000000"/>
                <w:sz w:val="14"/>
                <w:szCs w:val="14"/>
              </w:rPr>
              <w:t>Veloso</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24</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Vanessa da Mata</w:t>
            </w:r>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10</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Lulu Santos</w:t>
            </w:r>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25</w:t>
            </w:r>
          </w:p>
        </w:tc>
        <w:tc>
          <w:tcPr>
            <w:tcW w:w="0" w:type="auto"/>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Titãs</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11</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Marisa Monte</w:t>
            </w:r>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26</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Gabriel o </w:t>
            </w:r>
            <w:proofErr w:type="spellStart"/>
            <w:r w:rsidRPr="006F73D9">
              <w:rPr>
                <w:color w:val="000000"/>
                <w:sz w:val="14"/>
                <w:szCs w:val="14"/>
              </w:rPr>
              <w:t>Pensador</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Rap</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12</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Pitty</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27</w:t>
            </w:r>
          </w:p>
        </w:tc>
        <w:tc>
          <w:tcPr>
            <w:tcW w:w="0" w:type="auto"/>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Os</w:t>
            </w:r>
            <w:proofErr w:type="spellEnd"/>
            <w:r w:rsidRPr="006F73D9">
              <w:rPr>
                <w:color w:val="000000"/>
                <w:sz w:val="14"/>
                <w:szCs w:val="14"/>
              </w:rPr>
              <w:t xml:space="preserve"> </w:t>
            </w:r>
            <w:proofErr w:type="spellStart"/>
            <w:r w:rsidRPr="006F73D9">
              <w:rPr>
                <w:color w:val="000000"/>
                <w:sz w:val="14"/>
                <w:szCs w:val="14"/>
              </w:rPr>
              <w:t>Paralamas</w:t>
            </w:r>
            <w:proofErr w:type="spellEnd"/>
            <w:r w:rsidRPr="006F73D9">
              <w:rPr>
                <w:color w:val="000000"/>
                <w:sz w:val="14"/>
                <w:szCs w:val="14"/>
              </w:rPr>
              <w:t xml:space="preserve"> Do </w:t>
            </w:r>
            <w:proofErr w:type="spellStart"/>
            <w:r w:rsidRPr="006F73D9">
              <w:rPr>
                <w:color w:val="000000"/>
                <w:sz w:val="14"/>
                <w:szCs w:val="14"/>
              </w:rPr>
              <w:t>Sucesso</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13</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Roberto Carlos</w:t>
            </w:r>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28</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Adriana </w:t>
            </w:r>
            <w:proofErr w:type="spellStart"/>
            <w:r w:rsidRPr="006F73D9">
              <w:rPr>
                <w:color w:val="000000"/>
                <w:sz w:val="14"/>
                <w:szCs w:val="14"/>
              </w:rPr>
              <w:t>Calcanhotto</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MPB</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14</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Aline Barros</w:t>
            </w:r>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Gospel</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29</w:t>
            </w:r>
          </w:p>
        </w:tc>
        <w:tc>
          <w:tcPr>
            <w:tcW w:w="0" w:type="auto"/>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Raimundos</w:t>
            </w:r>
            <w:proofErr w:type="spellEnd"/>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r>
      <w:tr w:rsidR="00AD3B44" w:rsidRPr="006F73D9" w:rsidTr="008A43F5">
        <w:trPr>
          <w:jc w:val="center"/>
        </w:trPr>
        <w:tc>
          <w:tcPr>
            <w:tcW w:w="0" w:type="auto"/>
            <w:tcBorders>
              <w:left w:val="nil"/>
              <w:righ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15</w:t>
            </w:r>
          </w:p>
        </w:tc>
        <w:tc>
          <w:tcPr>
            <w:tcW w:w="0" w:type="auto"/>
            <w:tcBorders>
              <w:left w:val="single" w:sz="4" w:space="0" w:color="auto"/>
            </w:tcBorders>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 xml:space="preserve">Charlie Brown </w:t>
            </w:r>
            <w:proofErr w:type="spellStart"/>
            <w:r w:rsidRPr="006F73D9">
              <w:rPr>
                <w:color w:val="000000"/>
                <w:sz w:val="14"/>
                <w:szCs w:val="14"/>
              </w:rPr>
              <w:t>jr.</w:t>
            </w:r>
            <w:proofErr w:type="spellEnd"/>
          </w:p>
        </w:tc>
        <w:tc>
          <w:tcPr>
            <w:tcW w:w="0" w:type="auto"/>
            <w:shd w:val="clear" w:color="000000" w:fill="auto"/>
            <w:vAlign w:val="bottom"/>
          </w:tcPr>
          <w:p w:rsidR="00AD3B44" w:rsidRPr="006F73D9" w:rsidRDefault="00AD3B44" w:rsidP="008A43F5">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AD3B44" w:rsidRPr="006F73D9" w:rsidRDefault="00AD3B44" w:rsidP="008A43F5">
            <w:pPr>
              <w:pStyle w:val="Para"/>
              <w:ind w:firstLine="0"/>
              <w:jc w:val="center"/>
              <w:rPr>
                <w:color w:val="000000"/>
                <w:sz w:val="14"/>
                <w:szCs w:val="14"/>
              </w:rPr>
            </w:pPr>
            <w:r w:rsidRPr="006F73D9">
              <w:rPr>
                <w:color w:val="000000"/>
                <w:sz w:val="14"/>
                <w:szCs w:val="14"/>
              </w:rPr>
              <w:t>30</w:t>
            </w:r>
          </w:p>
        </w:tc>
        <w:tc>
          <w:tcPr>
            <w:tcW w:w="0" w:type="auto"/>
            <w:shd w:val="clear" w:color="000000" w:fill="auto"/>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Guilherme</w:t>
            </w:r>
            <w:proofErr w:type="spellEnd"/>
            <w:r w:rsidRPr="006F73D9">
              <w:rPr>
                <w:color w:val="000000"/>
                <w:sz w:val="14"/>
                <w:szCs w:val="14"/>
              </w:rPr>
              <w:t xml:space="preserve"> &amp; Santiago</w:t>
            </w:r>
          </w:p>
        </w:tc>
        <w:tc>
          <w:tcPr>
            <w:tcW w:w="0" w:type="auto"/>
            <w:tcBorders>
              <w:right w:val="nil"/>
            </w:tcBorders>
            <w:shd w:val="clear" w:color="000000" w:fill="auto"/>
            <w:vAlign w:val="bottom"/>
          </w:tcPr>
          <w:p w:rsidR="00AD3B44" w:rsidRPr="006F73D9" w:rsidRDefault="00AD3B44" w:rsidP="008A43F5">
            <w:pPr>
              <w:pStyle w:val="Para"/>
              <w:ind w:firstLine="0"/>
              <w:jc w:val="center"/>
              <w:rPr>
                <w:color w:val="000000"/>
                <w:sz w:val="14"/>
                <w:szCs w:val="14"/>
              </w:rPr>
            </w:pPr>
            <w:proofErr w:type="spellStart"/>
            <w:r w:rsidRPr="006F73D9">
              <w:rPr>
                <w:color w:val="000000"/>
                <w:sz w:val="14"/>
                <w:szCs w:val="14"/>
              </w:rPr>
              <w:t>Sertanejo</w:t>
            </w:r>
            <w:proofErr w:type="spellEnd"/>
          </w:p>
        </w:tc>
      </w:tr>
    </w:tbl>
    <w:p w:rsidR="002B56D1" w:rsidRPr="006F73D9" w:rsidRDefault="002B56D1" w:rsidP="002B56D1">
      <w:pPr>
        <w:pStyle w:val="Head1"/>
        <w:rPr>
          <w:color w:val="000000"/>
          <w:lang w:val="pt-BR"/>
        </w:rPr>
      </w:pPr>
      <w:proofErr w:type="gramStart"/>
      <w:r w:rsidRPr="006F73D9">
        <w:rPr>
          <w:color w:val="000000"/>
          <w:lang w:val="pt-BR"/>
        </w:rPr>
        <w:t xml:space="preserve">4.3 </w:t>
      </w:r>
      <w:r w:rsidRPr="006F73D9">
        <w:rPr>
          <w:i/>
          <w:iCs/>
          <w:color w:val="000000"/>
          <w:lang w:val="pt-BR"/>
        </w:rPr>
        <w:t>Ranking</w:t>
      </w:r>
      <w:proofErr w:type="gramEnd"/>
      <w:r w:rsidRPr="006F73D9">
        <w:rPr>
          <w:color w:val="000000"/>
          <w:lang w:val="pt-BR"/>
        </w:rPr>
        <w:t xml:space="preserve"> de Revelação</w:t>
      </w:r>
    </w:p>
    <w:p w:rsidR="002B56D1" w:rsidRPr="006F73D9" w:rsidRDefault="002B56D1" w:rsidP="00AA0F41">
      <w:pPr>
        <w:pStyle w:val="Para"/>
        <w:ind w:firstLine="280"/>
        <w:jc w:val="both"/>
        <w:rPr>
          <w:color w:val="000000"/>
          <w:lang w:val="pt-BR"/>
        </w:rPr>
      </w:pPr>
      <w:r w:rsidRPr="006F73D9">
        <w:rPr>
          <w:color w:val="000000"/>
          <w:lang w:val="pt-BR"/>
        </w:rPr>
        <w:t xml:space="preserve">Esta subseção apresenta o </w:t>
      </w:r>
      <w:r w:rsidRPr="006F73D9">
        <w:rPr>
          <w:i/>
          <w:iCs/>
          <w:color w:val="000000"/>
          <w:lang w:val="pt-BR"/>
        </w:rPr>
        <w:t>Ranking</w:t>
      </w:r>
      <w:r w:rsidRPr="006F73D9">
        <w:rPr>
          <w:color w:val="000000"/>
          <w:lang w:val="pt-BR"/>
        </w:rPr>
        <w:t xml:space="preserve"> de Revelação, onde os artistas que estão em evidência no momento da análise (no caso, dezembro de 2014). A Tabela 5 apresenta os artistas presentes no </w:t>
      </w:r>
      <w:r w:rsidRPr="006F73D9">
        <w:rPr>
          <w:i/>
          <w:iCs/>
          <w:color w:val="000000"/>
          <w:lang w:val="pt-BR"/>
        </w:rPr>
        <w:t>Ranking</w:t>
      </w:r>
      <w:r w:rsidRPr="006F73D9">
        <w:rPr>
          <w:color w:val="000000"/>
          <w:lang w:val="pt-BR"/>
        </w:rPr>
        <w:t xml:space="preserve"> de Revelação, onde dois terços dos artistas são de gêneros como Sertanejo e Funk, gêneros em ascensão no mercado brasileiro [12] (presentes na Categoria Jovem, Popular e Classes C, D e </w:t>
      </w:r>
      <w:proofErr w:type="spellStart"/>
      <w:r w:rsidRPr="006F73D9">
        <w:rPr>
          <w:color w:val="000000"/>
          <w:lang w:val="pt-BR"/>
        </w:rPr>
        <w:t>E</w:t>
      </w:r>
      <w:proofErr w:type="spellEnd"/>
      <w:r w:rsidRPr="006F73D9">
        <w:rPr>
          <w:color w:val="000000"/>
          <w:lang w:val="pt-BR"/>
        </w:rPr>
        <w:t xml:space="preserve">). É interessante observar que vários artistas que fazem sucesso atualmente estão presentes neste </w:t>
      </w:r>
      <w:r w:rsidRPr="006F73D9">
        <w:rPr>
          <w:i/>
          <w:iCs/>
          <w:color w:val="000000"/>
          <w:lang w:val="pt-BR"/>
        </w:rPr>
        <w:t>ranking</w:t>
      </w:r>
      <w:r w:rsidRPr="006F73D9">
        <w:rPr>
          <w:color w:val="000000"/>
          <w:lang w:val="pt-BR"/>
        </w:rPr>
        <w:t xml:space="preserve">, como é o caso da dupla Sertaneja Simone e </w:t>
      </w:r>
      <w:proofErr w:type="spellStart"/>
      <w:r w:rsidRPr="006F73D9">
        <w:rPr>
          <w:color w:val="000000"/>
          <w:lang w:val="pt-BR"/>
        </w:rPr>
        <w:t>Simaria</w:t>
      </w:r>
      <w:proofErr w:type="spellEnd"/>
      <w:r w:rsidRPr="006F73D9">
        <w:rPr>
          <w:color w:val="000000"/>
          <w:lang w:val="pt-BR"/>
        </w:rPr>
        <w:t xml:space="preserve"> e cantora de Funk Ludmila. Outro fato interessante é a aparição da banda Malta, que foi a banda revelação a ganhar o programa </w:t>
      </w:r>
      <w:proofErr w:type="spellStart"/>
      <w:proofErr w:type="gramStart"/>
      <w:r w:rsidRPr="006F73D9">
        <w:rPr>
          <w:color w:val="000000"/>
          <w:lang w:val="pt-BR"/>
        </w:rPr>
        <w:t>SuperStar</w:t>
      </w:r>
      <w:proofErr w:type="spellEnd"/>
      <w:proofErr w:type="gramEnd"/>
      <w:r w:rsidRPr="006F73D9">
        <w:rPr>
          <w:color w:val="000000"/>
          <w:lang w:val="pt-BR"/>
        </w:rPr>
        <w:t xml:space="preserve"> da rede Globo em 2014.</w:t>
      </w:r>
    </w:p>
    <w:p w:rsidR="00AA0F41" w:rsidRPr="006F73D9" w:rsidRDefault="00AA0F41" w:rsidP="00AA0F41">
      <w:pPr>
        <w:pStyle w:val="Head1"/>
        <w:rPr>
          <w:color w:val="000000"/>
          <w:lang w:val="pt-BR"/>
        </w:rPr>
      </w:pPr>
      <w:proofErr w:type="gramStart"/>
      <w:r w:rsidRPr="006F73D9">
        <w:rPr>
          <w:color w:val="000000"/>
          <w:lang w:val="pt-BR"/>
        </w:rPr>
        <w:t xml:space="preserve">4.4 </w:t>
      </w:r>
      <w:r w:rsidRPr="006F73D9">
        <w:rPr>
          <w:i/>
          <w:iCs/>
          <w:color w:val="000000"/>
          <w:lang w:val="pt-BR"/>
        </w:rPr>
        <w:t>Ranking</w:t>
      </w:r>
      <w:proofErr w:type="gramEnd"/>
      <w:r w:rsidRPr="006F73D9">
        <w:rPr>
          <w:color w:val="000000"/>
          <w:lang w:val="pt-BR"/>
        </w:rPr>
        <w:t xml:space="preserve"> de Tendência</w:t>
      </w:r>
    </w:p>
    <w:p w:rsidR="00AA0F41" w:rsidRDefault="00AA0F41" w:rsidP="00AA0F41">
      <w:pPr>
        <w:pStyle w:val="Para"/>
        <w:jc w:val="both"/>
        <w:rPr>
          <w:color w:val="000000"/>
          <w:lang w:val="pt-BR"/>
        </w:rPr>
      </w:pPr>
      <w:r w:rsidRPr="006F73D9">
        <w:rPr>
          <w:color w:val="000000"/>
          <w:lang w:val="pt-BR"/>
        </w:rPr>
        <w:t xml:space="preserve">Esta subseção apresenta o </w:t>
      </w:r>
      <w:r w:rsidRPr="006F73D9">
        <w:rPr>
          <w:i/>
          <w:iCs/>
          <w:color w:val="000000"/>
          <w:lang w:val="pt-BR"/>
        </w:rPr>
        <w:t>Ranking</w:t>
      </w:r>
      <w:r w:rsidRPr="006F73D9">
        <w:rPr>
          <w:color w:val="000000"/>
          <w:lang w:val="pt-BR"/>
        </w:rPr>
        <w:t xml:space="preserve"> de Tendência, que considera a predição de posições de </w:t>
      </w:r>
      <w:r w:rsidRPr="006F73D9">
        <w:rPr>
          <w:i/>
          <w:iCs/>
          <w:color w:val="000000"/>
          <w:lang w:val="pt-BR"/>
        </w:rPr>
        <w:t>rankings</w:t>
      </w:r>
      <w:r w:rsidRPr="006F73D9">
        <w:rPr>
          <w:color w:val="000000"/>
          <w:lang w:val="pt-BR"/>
        </w:rPr>
        <w:t xml:space="preserve"> por meio de técnicas de regressão, utilizando-se série de dados históricos (dias da semana contendo as posições dos artistas no </w:t>
      </w:r>
      <w:r w:rsidRPr="006F73D9">
        <w:rPr>
          <w:i/>
          <w:iCs/>
          <w:color w:val="000000"/>
          <w:lang w:val="pt-BR"/>
        </w:rPr>
        <w:t>ranking</w:t>
      </w:r>
      <w:r w:rsidRPr="006F73D9">
        <w:rPr>
          <w:color w:val="000000"/>
          <w:lang w:val="pt-BR"/>
        </w:rPr>
        <w:t xml:space="preserve">). A Tabela 6 apresenta o </w:t>
      </w:r>
      <w:r w:rsidRPr="006F73D9">
        <w:rPr>
          <w:i/>
          <w:iCs/>
          <w:color w:val="000000"/>
          <w:lang w:val="pt-BR"/>
        </w:rPr>
        <w:t>Ranking</w:t>
      </w:r>
      <w:r w:rsidRPr="006F73D9">
        <w:rPr>
          <w:color w:val="000000"/>
          <w:lang w:val="pt-BR"/>
        </w:rPr>
        <w:t xml:space="preserve"> de Tendência. Quase metade dos 30 artistas do topo do </w:t>
      </w:r>
      <w:r w:rsidRPr="006F73D9">
        <w:rPr>
          <w:i/>
          <w:iCs/>
          <w:color w:val="000000"/>
          <w:lang w:val="pt-BR"/>
        </w:rPr>
        <w:t>ranking</w:t>
      </w:r>
      <w:r w:rsidRPr="006F73D9">
        <w:rPr>
          <w:color w:val="000000"/>
          <w:lang w:val="pt-BR"/>
        </w:rPr>
        <w:t xml:space="preserve"> (13 artistas) </w:t>
      </w:r>
      <w:proofErr w:type="gramStart"/>
      <w:r w:rsidRPr="006F73D9">
        <w:rPr>
          <w:color w:val="000000"/>
          <w:lang w:val="pt-BR"/>
        </w:rPr>
        <w:t>são</w:t>
      </w:r>
      <w:proofErr w:type="gramEnd"/>
      <w:r w:rsidRPr="006F73D9">
        <w:rPr>
          <w:color w:val="000000"/>
          <w:lang w:val="pt-BR"/>
        </w:rPr>
        <w:t xml:space="preserve"> do gênero Funk, Arrocha e </w:t>
      </w:r>
      <w:r w:rsidRPr="006F73D9">
        <w:rPr>
          <w:color w:val="000000"/>
          <w:lang w:val="pt-BR"/>
        </w:rPr>
        <w:lastRenderedPageBreak/>
        <w:t xml:space="preserve">Sertanejo (presentes na Categoria Jovem, Popular e Classes C, D e </w:t>
      </w:r>
      <w:proofErr w:type="spellStart"/>
      <w:r w:rsidRPr="006F73D9">
        <w:rPr>
          <w:color w:val="000000"/>
          <w:lang w:val="pt-BR"/>
        </w:rPr>
        <w:t>E</w:t>
      </w:r>
      <w:proofErr w:type="spellEnd"/>
      <w:r w:rsidRPr="006F73D9">
        <w:rPr>
          <w:color w:val="000000"/>
          <w:lang w:val="pt-BR"/>
        </w:rPr>
        <w:t xml:space="preserve">), demonstrando a difusão desses gêneros na cultura brasileira, como mostrado também no </w:t>
      </w:r>
      <w:r w:rsidRPr="006F73D9">
        <w:rPr>
          <w:i/>
          <w:iCs/>
          <w:color w:val="000000"/>
          <w:lang w:val="pt-BR"/>
        </w:rPr>
        <w:t>ranking</w:t>
      </w:r>
      <w:r w:rsidRPr="006F73D9">
        <w:rPr>
          <w:color w:val="000000"/>
          <w:lang w:val="pt-BR"/>
        </w:rPr>
        <w:t xml:space="preserve"> de Revelação. É interessante observar que artistas apontados como possíveis </w:t>
      </w:r>
      <w:r w:rsidRPr="006F73D9">
        <w:rPr>
          <w:i/>
          <w:iCs/>
          <w:color w:val="000000"/>
          <w:lang w:val="pt-BR"/>
        </w:rPr>
        <w:t>hits</w:t>
      </w:r>
      <w:r w:rsidRPr="006F73D9">
        <w:rPr>
          <w:color w:val="000000"/>
          <w:lang w:val="pt-BR"/>
        </w:rPr>
        <w:t xml:space="preserve"> do carnaval de 2014 pelo </w:t>
      </w:r>
      <w:proofErr w:type="spellStart"/>
      <w:r w:rsidRPr="006F73D9">
        <w:rPr>
          <w:color w:val="000000"/>
          <w:lang w:val="pt-BR"/>
        </w:rPr>
        <w:t>Youtube</w:t>
      </w:r>
      <w:proofErr w:type="spellEnd"/>
      <w:r w:rsidRPr="006F73D9">
        <w:rPr>
          <w:rStyle w:val="Refdenotaderodap"/>
          <w:rFonts w:cs="Arial"/>
          <w:color w:val="000000"/>
        </w:rPr>
        <w:footnoteReference w:id="5"/>
      </w:r>
      <w:r w:rsidRPr="006F73D9">
        <w:rPr>
          <w:color w:val="000000"/>
          <w:lang w:val="pt-BR"/>
        </w:rPr>
        <w:t xml:space="preserve">, como o cantor Pablo, ou pela </w:t>
      </w:r>
      <w:proofErr w:type="gramStart"/>
      <w:r w:rsidRPr="006F73D9">
        <w:rPr>
          <w:color w:val="000000"/>
          <w:lang w:val="pt-BR"/>
        </w:rPr>
        <w:t>emissora Globo</w:t>
      </w:r>
      <w:proofErr w:type="gramEnd"/>
      <w:r w:rsidRPr="006F73D9">
        <w:rPr>
          <w:rStyle w:val="Refdenotaderodap"/>
          <w:rFonts w:cs="Arial"/>
          <w:color w:val="000000"/>
        </w:rPr>
        <w:footnoteReference w:id="6"/>
      </w:r>
      <w:r w:rsidRPr="006F73D9">
        <w:rPr>
          <w:color w:val="000000"/>
          <w:lang w:val="pt-BR"/>
        </w:rPr>
        <w:t xml:space="preserve">, como as cantoras </w:t>
      </w:r>
      <w:proofErr w:type="spellStart"/>
      <w:r w:rsidRPr="006F73D9">
        <w:rPr>
          <w:color w:val="000000"/>
          <w:lang w:val="pt-BR"/>
        </w:rPr>
        <w:t>Ludmilla</w:t>
      </w:r>
      <w:proofErr w:type="spellEnd"/>
      <w:r w:rsidRPr="006F73D9">
        <w:rPr>
          <w:color w:val="000000"/>
          <w:lang w:val="pt-BR"/>
        </w:rPr>
        <w:t xml:space="preserve"> e </w:t>
      </w:r>
      <w:proofErr w:type="spellStart"/>
      <w:r w:rsidRPr="006F73D9">
        <w:rPr>
          <w:color w:val="000000"/>
          <w:lang w:val="pt-BR"/>
        </w:rPr>
        <w:t>Valesca</w:t>
      </w:r>
      <w:proofErr w:type="spellEnd"/>
      <w:r w:rsidRPr="006F73D9">
        <w:rPr>
          <w:color w:val="000000"/>
          <w:lang w:val="pt-BR"/>
        </w:rPr>
        <w:t xml:space="preserve"> </w:t>
      </w:r>
      <w:proofErr w:type="spellStart"/>
      <w:r w:rsidRPr="006F73D9">
        <w:rPr>
          <w:color w:val="000000"/>
          <w:lang w:val="pt-BR"/>
        </w:rPr>
        <w:t>Popozuda</w:t>
      </w:r>
      <w:proofErr w:type="spellEnd"/>
      <w:r w:rsidRPr="006F73D9">
        <w:rPr>
          <w:color w:val="000000"/>
          <w:lang w:val="pt-BR"/>
        </w:rPr>
        <w:t xml:space="preserve">, apresentaram-se entre os 30 melhores classificados no </w:t>
      </w:r>
      <w:r w:rsidRPr="006F73D9">
        <w:rPr>
          <w:i/>
          <w:iCs/>
          <w:color w:val="000000"/>
          <w:lang w:val="pt-BR"/>
        </w:rPr>
        <w:t>ranking</w:t>
      </w:r>
      <w:r w:rsidRPr="006F73D9">
        <w:rPr>
          <w:color w:val="000000"/>
          <w:lang w:val="pt-BR"/>
        </w:rPr>
        <w:t xml:space="preserve"> do final do mês de dezembro, a dois meses do início do carnaval.</w:t>
      </w:r>
    </w:p>
    <w:p w:rsidR="00AD3B44" w:rsidRPr="006F73D9" w:rsidRDefault="00AD3B44" w:rsidP="001B5EC7">
      <w:pPr>
        <w:pStyle w:val="TableCaption"/>
        <w:rPr>
          <w:rStyle w:val="Label"/>
          <w:rFonts w:ascii="Linux Libertine" w:hAnsi="Linux Libertine" w:cs="Linux Libertine"/>
          <w:b/>
          <w:bCs/>
          <w:color w:val="000000"/>
        </w:rPr>
      </w:pPr>
      <w:proofErr w:type="spellStart"/>
      <w:r w:rsidRPr="006F73D9">
        <w:rPr>
          <w:rStyle w:val="Label"/>
          <w:rFonts w:ascii="Linux Libertine" w:hAnsi="Linux Libertine" w:cs="Linux Libertine"/>
          <w:b/>
          <w:bCs/>
          <w:color w:val="000000"/>
        </w:rPr>
        <w:t>Tabela</w:t>
      </w:r>
      <w:proofErr w:type="spellEnd"/>
      <w:r w:rsidRPr="006F73D9">
        <w:rPr>
          <w:rStyle w:val="Label"/>
          <w:rFonts w:ascii="Linux Libertine" w:hAnsi="Linux Libertine" w:cs="Linux Libertine"/>
          <w:b/>
          <w:bCs/>
          <w:color w:val="000000"/>
        </w:rPr>
        <w:t xml:space="preserve"> 4: </w:t>
      </w:r>
      <w:r w:rsidRPr="006F73D9">
        <w:rPr>
          <w:rStyle w:val="Label"/>
          <w:rFonts w:ascii="Linux Libertine" w:hAnsi="Linux Libertine" w:cs="Linux Libertine"/>
          <w:b/>
          <w:bCs/>
          <w:i/>
          <w:iCs/>
          <w:color w:val="000000"/>
        </w:rPr>
        <w:t>Ranking</w:t>
      </w:r>
      <w:r w:rsidRPr="006F73D9">
        <w:rPr>
          <w:rStyle w:val="Label"/>
          <w:rFonts w:ascii="Linux Libertine" w:hAnsi="Linux Libertine" w:cs="Linux Libertine"/>
          <w:b/>
          <w:bCs/>
          <w:color w:val="000000"/>
        </w:rPr>
        <w:t xml:space="preserve"> de </w:t>
      </w:r>
      <w:proofErr w:type="spellStart"/>
      <w:r w:rsidRPr="006F73D9">
        <w:rPr>
          <w:rStyle w:val="Label"/>
          <w:rFonts w:ascii="Linux Libertine" w:hAnsi="Linux Libertine" w:cs="Linux Libertine"/>
          <w:b/>
          <w:bCs/>
          <w:color w:val="000000"/>
        </w:rPr>
        <w:t>Emergentes</w:t>
      </w:r>
      <w:proofErr w:type="spellEnd"/>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076"/>
        <w:gridCol w:w="675"/>
        <w:gridCol w:w="683"/>
        <w:gridCol w:w="1139"/>
        <w:gridCol w:w="760"/>
      </w:tblGrid>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i/>
                <w:iCs/>
                <w:color w:val="000000"/>
                <w:sz w:val="14"/>
                <w:szCs w:val="14"/>
              </w:rPr>
            </w:pPr>
            <w:r w:rsidRPr="006F73D9">
              <w:rPr>
                <w:i/>
                <w:iCs/>
                <w:color w:val="000000"/>
                <w:sz w:val="14"/>
                <w:szCs w:val="14"/>
              </w:rPr>
              <w:t>Ranking</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Artista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Gênero</w:t>
            </w:r>
            <w:proofErr w:type="spellEnd"/>
          </w:p>
        </w:tc>
        <w:tc>
          <w:tcPr>
            <w:tcW w:w="0" w:type="auto"/>
            <w:shd w:val="clear" w:color="000000" w:fill="auto"/>
          </w:tcPr>
          <w:p w:rsidR="00AD3B44" w:rsidRPr="006F73D9" w:rsidRDefault="00AD3B44" w:rsidP="002B56D1">
            <w:pPr>
              <w:pStyle w:val="Para"/>
              <w:ind w:firstLine="0"/>
              <w:jc w:val="center"/>
              <w:rPr>
                <w:rFonts w:cs="Arial"/>
                <w:color w:val="000000"/>
                <w:sz w:val="14"/>
                <w:szCs w:val="14"/>
              </w:rPr>
            </w:pPr>
            <w:r w:rsidRPr="006F73D9">
              <w:rPr>
                <w:i/>
                <w:iCs/>
                <w:color w:val="000000"/>
                <w:sz w:val="14"/>
                <w:szCs w:val="14"/>
              </w:rPr>
              <w:t>Ranking</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Artista</w:t>
            </w:r>
            <w:proofErr w:type="spellEnd"/>
          </w:p>
        </w:tc>
        <w:tc>
          <w:tcPr>
            <w:tcW w:w="0" w:type="auto"/>
            <w:tcBorders>
              <w:right w:val="nil"/>
            </w:tcBorders>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Gênero</w:t>
            </w:r>
            <w:proofErr w:type="spellEnd"/>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Rayanne</w:t>
            </w:r>
            <w:proofErr w:type="spellEnd"/>
            <w:r w:rsidRPr="006F73D9">
              <w:rPr>
                <w:color w:val="000000"/>
                <w:sz w:val="14"/>
                <w:szCs w:val="14"/>
              </w:rPr>
              <w:t xml:space="preserve"> Vanessa</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16</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Fogo No </w:t>
            </w:r>
            <w:proofErr w:type="spellStart"/>
            <w:r w:rsidRPr="006F73D9">
              <w:rPr>
                <w:color w:val="000000"/>
                <w:sz w:val="14"/>
                <w:szCs w:val="14"/>
              </w:rPr>
              <w:t>Pé</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Canção</w:t>
            </w:r>
            <w:proofErr w:type="spellEnd"/>
            <w:r w:rsidRPr="006F73D9">
              <w:rPr>
                <w:color w:val="000000"/>
                <w:sz w:val="14"/>
                <w:szCs w:val="14"/>
              </w:rPr>
              <w:t xml:space="preserve"> &amp; </w:t>
            </w:r>
            <w:proofErr w:type="spellStart"/>
            <w:r w:rsidRPr="006F73D9">
              <w:rPr>
                <w:color w:val="000000"/>
                <w:sz w:val="14"/>
                <w:szCs w:val="14"/>
              </w:rPr>
              <w:t>Louvor</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17</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Supercombo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Rock</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3</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Tangela</w:t>
            </w:r>
            <w:proofErr w:type="spellEnd"/>
            <w:r w:rsidRPr="006F73D9">
              <w:rPr>
                <w:color w:val="000000"/>
                <w:sz w:val="14"/>
                <w:szCs w:val="14"/>
              </w:rPr>
              <w:t xml:space="preserve"> Vieira</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18</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Resgate</w:t>
            </w:r>
            <w:proofErr w:type="spellEnd"/>
            <w:r w:rsidRPr="006F73D9">
              <w:rPr>
                <w:color w:val="000000"/>
                <w:sz w:val="14"/>
                <w:szCs w:val="14"/>
              </w:rPr>
              <w:t xml:space="preserve"> para Vida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4</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Eliane</w:t>
            </w:r>
            <w:proofErr w:type="spellEnd"/>
            <w:r w:rsidRPr="006F73D9">
              <w:rPr>
                <w:color w:val="000000"/>
                <w:sz w:val="14"/>
                <w:szCs w:val="14"/>
              </w:rPr>
              <w:t xml:space="preserve"> </w:t>
            </w:r>
            <w:proofErr w:type="spellStart"/>
            <w:r w:rsidRPr="006F73D9">
              <w:rPr>
                <w:color w:val="000000"/>
                <w:sz w:val="14"/>
                <w:szCs w:val="14"/>
              </w:rPr>
              <w:t>Fernandes</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19</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Samuel Mariano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5</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Ministério</w:t>
            </w:r>
            <w:proofErr w:type="spellEnd"/>
            <w:r w:rsidRPr="006F73D9">
              <w:rPr>
                <w:color w:val="000000"/>
                <w:sz w:val="14"/>
                <w:szCs w:val="14"/>
              </w:rPr>
              <w:t xml:space="preserve"> Zoe</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20</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5 À </w:t>
            </w:r>
            <w:proofErr w:type="spellStart"/>
            <w:r w:rsidRPr="006F73D9">
              <w:rPr>
                <w:color w:val="000000"/>
                <w:sz w:val="14"/>
                <w:szCs w:val="14"/>
              </w:rPr>
              <w:t>Seco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MPB</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6</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Antonia Gomes</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21</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Grupo</w:t>
            </w:r>
            <w:proofErr w:type="spellEnd"/>
            <w:r w:rsidRPr="006F73D9">
              <w:rPr>
                <w:color w:val="000000"/>
                <w:sz w:val="14"/>
                <w:szCs w:val="14"/>
              </w:rPr>
              <w:t xml:space="preserve"> Na Hora H</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Samba</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7</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Leandro Borges</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22</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Cacife</w:t>
            </w:r>
            <w:proofErr w:type="spellEnd"/>
            <w:r w:rsidRPr="006F73D9">
              <w:rPr>
                <w:color w:val="000000"/>
                <w:sz w:val="14"/>
                <w:szCs w:val="14"/>
              </w:rPr>
              <w:t xml:space="preserve"> </w:t>
            </w:r>
            <w:proofErr w:type="spellStart"/>
            <w:r w:rsidRPr="006F73D9">
              <w:rPr>
                <w:color w:val="000000"/>
                <w:sz w:val="14"/>
                <w:szCs w:val="14"/>
              </w:rPr>
              <w:t>Clandestino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RAP</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8</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Gui</w:t>
            </w:r>
            <w:proofErr w:type="spellEnd"/>
            <w:r w:rsidRPr="006F73D9">
              <w:rPr>
                <w:color w:val="000000"/>
                <w:sz w:val="14"/>
                <w:szCs w:val="14"/>
              </w:rPr>
              <w:t xml:space="preserve"> </w:t>
            </w:r>
            <w:proofErr w:type="spellStart"/>
            <w:r w:rsidRPr="006F73D9">
              <w:rPr>
                <w:color w:val="000000"/>
                <w:sz w:val="14"/>
                <w:szCs w:val="14"/>
              </w:rPr>
              <w:t>Rebustini</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23</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Jogos</w:t>
            </w:r>
            <w:proofErr w:type="spellEnd"/>
            <w:r w:rsidRPr="006F73D9">
              <w:rPr>
                <w:color w:val="000000"/>
                <w:sz w:val="14"/>
                <w:szCs w:val="14"/>
              </w:rPr>
              <w:t xml:space="preserve"> </w:t>
            </w:r>
            <w:proofErr w:type="spellStart"/>
            <w:r w:rsidRPr="006F73D9">
              <w:rPr>
                <w:color w:val="000000"/>
                <w:sz w:val="14"/>
                <w:szCs w:val="14"/>
              </w:rPr>
              <w:t>Vorazes</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Filme</w:t>
            </w:r>
            <w:proofErr w:type="spellEnd"/>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9</w:t>
            </w:r>
          </w:p>
        </w:tc>
        <w:tc>
          <w:tcPr>
            <w:tcW w:w="0" w:type="auto"/>
            <w:shd w:val="clear" w:color="000000" w:fill="auto"/>
            <w:vAlign w:val="center"/>
          </w:tcPr>
          <w:p w:rsidR="00AD3B44" w:rsidRPr="006F73D9" w:rsidRDefault="00AD3B44" w:rsidP="002B56D1">
            <w:pPr>
              <w:pStyle w:val="Para"/>
              <w:ind w:firstLine="0"/>
              <w:jc w:val="center"/>
              <w:rPr>
                <w:color w:val="000000"/>
                <w:sz w:val="14"/>
                <w:szCs w:val="14"/>
                <w:lang w:val="pt-BR"/>
              </w:rPr>
            </w:pPr>
            <w:proofErr w:type="spellStart"/>
            <w:r w:rsidRPr="006F73D9">
              <w:rPr>
                <w:color w:val="000000"/>
                <w:sz w:val="14"/>
                <w:szCs w:val="14"/>
                <w:lang w:val="pt-BR"/>
              </w:rPr>
              <w:t>Thiagão</w:t>
            </w:r>
            <w:proofErr w:type="spellEnd"/>
            <w:r w:rsidRPr="006F73D9">
              <w:rPr>
                <w:color w:val="000000"/>
                <w:sz w:val="14"/>
                <w:szCs w:val="14"/>
                <w:lang w:val="pt-BR"/>
              </w:rPr>
              <w:t xml:space="preserve"> e Os Kamikazes Do Gueto</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24</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Pablo a </w:t>
            </w:r>
            <w:proofErr w:type="spellStart"/>
            <w:r w:rsidRPr="006F73D9">
              <w:rPr>
                <w:color w:val="000000"/>
                <w:sz w:val="14"/>
                <w:szCs w:val="14"/>
              </w:rPr>
              <w:t>Voz</w:t>
            </w:r>
            <w:proofErr w:type="spellEnd"/>
            <w:r w:rsidRPr="006F73D9">
              <w:rPr>
                <w:color w:val="000000"/>
                <w:sz w:val="14"/>
                <w:szCs w:val="14"/>
              </w:rPr>
              <w:t xml:space="preserve"> </w:t>
            </w:r>
            <w:proofErr w:type="spellStart"/>
            <w:r w:rsidRPr="006F73D9">
              <w:rPr>
                <w:color w:val="000000"/>
                <w:sz w:val="14"/>
                <w:szCs w:val="14"/>
              </w:rPr>
              <w:t>Romantica</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Arrocha</w:t>
            </w:r>
            <w:proofErr w:type="spellEnd"/>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10</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3030</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RAP</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25</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Os</w:t>
            </w:r>
            <w:proofErr w:type="spellEnd"/>
            <w:r w:rsidRPr="006F73D9">
              <w:rPr>
                <w:color w:val="000000"/>
                <w:sz w:val="14"/>
                <w:szCs w:val="14"/>
              </w:rPr>
              <w:t xml:space="preserve"> </w:t>
            </w:r>
            <w:proofErr w:type="spellStart"/>
            <w:r w:rsidRPr="006F73D9">
              <w:rPr>
                <w:color w:val="000000"/>
                <w:sz w:val="14"/>
                <w:szCs w:val="14"/>
              </w:rPr>
              <w:t>Arrais</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Indie  Folk</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11</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Tayrone</w:t>
            </w:r>
            <w:proofErr w:type="spellEnd"/>
            <w:r w:rsidRPr="006F73D9">
              <w:rPr>
                <w:color w:val="000000"/>
                <w:sz w:val="14"/>
                <w:szCs w:val="14"/>
              </w:rPr>
              <w:t xml:space="preserve"> </w:t>
            </w:r>
            <w:proofErr w:type="spellStart"/>
            <w:r w:rsidRPr="006F73D9">
              <w:rPr>
                <w:color w:val="000000"/>
                <w:sz w:val="14"/>
                <w:szCs w:val="14"/>
              </w:rPr>
              <w:t>Cigano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Arrocha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26</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Jairo </w:t>
            </w:r>
            <w:proofErr w:type="spellStart"/>
            <w:r w:rsidRPr="006F73D9">
              <w:rPr>
                <w:color w:val="000000"/>
                <w:sz w:val="14"/>
                <w:szCs w:val="14"/>
              </w:rPr>
              <w:t>Bonfim</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12</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Arena </w:t>
            </w:r>
            <w:proofErr w:type="spellStart"/>
            <w:r w:rsidRPr="006F73D9">
              <w:rPr>
                <w:color w:val="000000"/>
                <w:sz w:val="14"/>
                <w:szCs w:val="14"/>
              </w:rPr>
              <w:t>Louvor</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27</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Grupo</w:t>
            </w:r>
            <w:proofErr w:type="spellEnd"/>
            <w:r w:rsidRPr="006F73D9">
              <w:rPr>
                <w:color w:val="000000"/>
                <w:sz w:val="14"/>
                <w:szCs w:val="14"/>
              </w:rPr>
              <w:t xml:space="preserve"> </w:t>
            </w:r>
            <w:proofErr w:type="spellStart"/>
            <w:r w:rsidRPr="006F73D9">
              <w:rPr>
                <w:color w:val="000000"/>
                <w:sz w:val="14"/>
                <w:szCs w:val="14"/>
              </w:rPr>
              <w:t>Clareou</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Pagode</w:t>
            </w:r>
            <w:proofErr w:type="spellEnd"/>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13</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Jonas </w:t>
            </w:r>
            <w:proofErr w:type="spellStart"/>
            <w:r w:rsidRPr="006F73D9">
              <w:rPr>
                <w:color w:val="000000"/>
                <w:sz w:val="14"/>
                <w:szCs w:val="14"/>
              </w:rPr>
              <w:t>Vilar</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28</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Pedro Henrique e Fernando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14</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Pablo &amp; </w:t>
            </w:r>
            <w:proofErr w:type="spellStart"/>
            <w:r w:rsidRPr="006F73D9">
              <w:rPr>
                <w:color w:val="000000"/>
                <w:sz w:val="14"/>
                <w:szCs w:val="14"/>
              </w:rPr>
              <w:t>Grupo</w:t>
            </w:r>
            <w:proofErr w:type="spellEnd"/>
            <w:r w:rsidRPr="006F73D9">
              <w:rPr>
                <w:color w:val="000000"/>
                <w:sz w:val="14"/>
                <w:szCs w:val="14"/>
              </w:rPr>
              <w:t xml:space="preserve"> </w:t>
            </w:r>
            <w:proofErr w:type="spellStart"/>
            <w:r w:rsidRPr="006F73D9">
              <w:rPr>
                <w:color w:val="000000"/>
                <w:sz w:val="14"/>
                <w:szCs w:val="14"/>
              </w:rPr>
              <w:t>Arrocha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Arrocha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29</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r w:rsidRPr="006F73D9">
              <w:rPr>
                <w:color w:val="000000"/>
                <w:sz w:val="14"/>
                <w:szCs w:val="14"/>
              </w:rPr>
              <w:t>Novo Tom</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8A43F5">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15</w:t>
            </w:r>
          </w:p>
        </w:tc>
        <w:tc>
          <w:tcPr>
            <w:tcW w:w="0" w:type="auto"/>
            <w:shd w:val="clear" w:color="000000" w:fill="auto"/>
            <w:vAlign w:val="center"/>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Ministério</w:t>
            </w:r>
            <w:proofErr w:type="spellEnd"/>
            <w:r w:rsidRPr="006F73D9">
              <w:rPr>
                <w:color w:val="000000"/>
                <w:sz w:val="14"/>
                <w:szCs w:val="14"/>
              </w:rPr>
              <w:t xml:space="preserve"> </w:t>
            </w:r>
            <w:proofErr w:type="spellStart"/>
            <w:r w:rsidRPr="006F73D9">
              <w:rPr>
                <w:color w:val="000000"/>
                <w:sz w:val="14"/>
                <w:szCs w:val="14"/>
              </w:rPr>
              <w:t>Flordelis</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30</w:t>
            </w:r>
          </w:p>
        </w:tc>
        <w:tc>
          <w:tcPr>
            <w:tcW w:w="0" w:type="auto"/>
            <w:shd w:val="clear" w:color="000000" w:fill="auto"/>
            <w:vAlign w:val="center"/>
          </w:tcPr>
          <w:p w:rsidR="00AD3B44" w:rsidRPr="006F73D9" w:rsidRDefault="00AD3B44" w:rsidP="002B56D1">
            <w:pPr>
              <w:pStyle w:val="Para"/>
              <w:ind w:firstLine="0"/>
              <w:jc w:val="center"/>
              <w:rPr>
                <w:color w:val="000000"/>
                <w:sz w:val="14"/>
                <w:szCs w:val="14"/>
                <w:lang w:val="pt-BR"/>
              </w:rPr>
            </w:pPr>
            <w:r w:rsidRPr="006F73D9">
              <w:rPr>
                <w:color w:val="000000"/>
                <w:sz w:val="14"/>
                <w:szCs w:val="14"/>
                <w:lang w:val="pt-BR"/>
              </w:rPr>
              <w:t>Ministério Sarando A Terra Ferida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bl>
    <w:p w:rsidR="00C25DFC" w:rsidRPr="006F73D9" w:rsidRDefault="00C25DFC" w:rsidP="00C25DFC">
      <w:pPr>
        <w:pStyle w:val="Head1"/>
        <w:rPr>
          <w:color w:val="000000"/>
          <w:lang w:val="pt-BR"/>
        </w:rPr>
      </w:pPr>
      <w:proofErr w:type="gramStart"/>
      <w:r w:rsidRPr="006F73D9">
        <w:rPr>
          <w:color w:val="000000"/>
          <w:lang w:val="pt-BR"/>
        </w:rPr>
        <w:t xml:space="preserve">4.5 </w:t>
      </w:r>
      <w:r w:rsidRPr="006F73D9">
        <w:rPr>
          <w:i/>
          <w:iCs/>
          <w:color w:val="000000"/>
          <w:lang w:val="pt-BR"/>
        </w:rPr>
        <w:t>Ranking</w:t>
      </w:r>
      <w:proofErr w:type="gramEnd"/>
      <w:r w:rsidRPr="006F73D9">
        <w:rPr>
          <w:color w:val="000000"/>
          <w:lang w:val="pt-BR"/>
        </w:rPr>
        <w:t xml:space="preserve"> de Exposição das Mídias Digitais e TV</w:t>
      </w:r>
    </w:p>
    <w:p w:rsidR="00C25DFC" w:rsidRDefault="00C25DFC" w:rsidP="00C25DFC">
      <w:pPr>
        <w:pStyle w:val="Para"/>
        <w:jc w:val="both"/>
        <w:rPr>
          <w:color w:val="000000"/>
          <w:lang w:val="pt-BR"/>
        </w:rPr>
      </w:pPr>
      <w:r w:rsidRPr="006F73D9">
        <w:rPr>
          <w:color w:val="000000"/>
          <w:lang w:val="pt-BR"/>
        </w:rPr>
        <w:t xml:space="preserve">Esta subseção apresenta o </w:t>
      </w:r>
      <w:r w:rsidRPr="006F73D9">
        <w:rPr>
          <w:i/>
          <w:iCs/>
          <w:color w:val="000000"/>
          <w:lang w:val="pt-BR"/>
        </w:rPr>
        <w:t>Ranking</w:t>
      </w:r>
      <w:r w:rsidRPr="006F73D9">
        <w:rPr>
          <w:color w:val="000000"/>
          <w:lang w:val="pt-BR"/>
        </w:rPr>
        <w:t xml:space="preserve"> de Exposição das Mídias Digitais e TV. A Tabela 7 apresenta o</w:t>
      </w:r>
      <w:r w:rsidRPr="006F73D9">
        <w:rPr>
          <w:i/>
          <w:iCs/>
          <w:color w:val="000000"/>
          <w:lang w:val="pt-BR"/>
        </w:rPr>
        <w:t xml:space="preserve"> Ranking</w:t>
      </w:r>
      <w:r w:rsidRPr="006F73D9">
        <w:rPr>
          <w:color w:val="000000"/>
          <w:lang w:val="pt-BR"/>
        </w:rPr>
        <w:t xml:space="preserve"> de Exposição das Mídias Digitais e TV. Esse </w:t>
      </w:r>
      <w:r w:rsidRPr="006F73D9">
        <w:rPr>
          <w:i/>
          <w:iCs/>
          <w:color w:val="000000"/>
          <w:lang w:val="pt-BR"/>
        </w:rPr>
        <w:t>ranking</w:t>
      </w:r>
      <w:r w:rsidRPr="006F73D9">
        <w:rPr>
          <w:color w:val="000000"/>
          <w:lang w:val="pt-BR"/>
        </w:rPr>
        <w:t xml:space="preserve"> considera os artistas que apareceram em algum programa de TV, levando em consideração a quantidade de vezes que um artista foi em algum programa, a audiência e os dados das mídias digitais analisadas do mesmo no momento de participação do programa. </w:t>
      </w:r>
    </w:p>
    <w:p w:rsidR="00C25DFC" w:rsidRPr="006F73D9" w:rsidRDefault="00C25DFC" w:rsidP="00C25DFC">
      <w:pPr>
        <w:pStyle w:val="Para"/>
        <w:jc w:val="both"/>
        <w:rPr>
          <w:color w:val="000000"/>
          <w:lang w:val="pt-BR"/>
        </w:rPr>
      </w:pPr>
      <w:r w:rsidRPr="006F73D9">
        <w:rPr>
          <w:color w:val="000000"/>
          <w:lang w:val="pt-BR"/>
        </w:rPr>
        <w:t xml:space="preserve">A análise feita a partir da participação de um artista em um programa de TV foi realizada a partir do monitoramento dos programas veiculados aos finais de semana, englobando programas com audiência variada e diferentes públicos e idades, das cinco principais emissoras brasileiras de canais abertos. Esse </w:t>
      </w:r>
      <w:r w:rsidRPr="006F73D9">
        <w:rPr>
          <w:color w:val="000000"/>
          <w:lang w:val="pt-BR"/>
        </w:rPr>
        <w:lastRenderedPageBreak/>
        <w:t>monitoramento é realizado através da pesquisa manual em</w:t>
      </w:r>
      <w:r>
        <w:rPr>
          <w:color w:val="000000"/>
          <w:lang w:val="pt-BR"/>
        </w:rPr>
        <w:t xml:space="preserve"> </w:t>
      </w:r>
      <w:r w:rsidRPr="006F73D9">
        <w:rPr>
          <w:i/>
          <w:iCs/>
          <w:color w:val="000000"/>
          <w:lang w:val="pt-BR"/>
        </w:rPr>
        <w:t>websites</w:t>
      </w:r>
      <w:r w:rsidRPr="006F73D9">
        <w:rPr>
          <w:color w:val="000000"/>
          <w:lang w:val="pt-BR"/>
        </w:rPr>
        <w:t xml:space="preserve"> ou com o auxílio do sistema do passo “Descoberta de Novos Sucessos” (Figura 2) da metodologia apresentada na Figura 1.</w:t>
      </w:r>
    </w:p>
    <w:p w:rsidR="00C25DFC" w:rsidRPr="006F73D9" w:rsidRDefault="00C25DFC" w:rsidP="00C25DFC">
      <w:pPr>
        <w:pStyle w:val="Para"/>
        <w:jc w:val="both"/>
        <w:rPr>
          <w:color w:val="000000"/>
          <w:lang w:val="pt-BR"/>
        </w:rPr>
      </w:pPr>
      <w:r w:rsidRPr="006F73D9">
        <w:rPr>
          <w:color w:val="000000"/>
          <w:lang w:val="pt-BR"/>
        </w:rPr>
        <w:t xml:space="preserve">Observa-se artistas </w:t>
      </w:r>
      <w:proofErr w:type="gramStart"/>
      <w:r w:rsidRPr="006F73D9">
        <w:rPr>
          <w:color w:val="000000"/>
          <w:lang w:val="pt-BR"/>
        </w:rPr>
        <w:t>do gêneros</w:t>
      </w:r>
      <w:proofErr w:type="gramEnd"/>
      <w:r w:rsidRPr="006F73D9">
        <w:rPr>
          <w:color w:val="000000"/>
          <w:lang w:val="pt-BR"/>
        </w:rPr>
        <w:t xml:space="preserve"> populares diversos, como Sertanejo e Funk. Artistas que apresentam músicas em novela e aparecem sempre na mídia ocupam o topo do </w:t>
      </w:r>
      <w:r w:rsidRPr="006F73D9">
        <w:rPr>
          <w:i/>
          <w:iCs/>
          <w:color w:val="000000"/>
          <w:lang w:val="pt-BR"/>
        </w:rPr>
        <w:t>ranking</w:t>
      </w:r>
      <w:r w:rsidRPr="006F73D9">
        <w:rPr>
          <w:color w:val="000000"/>
          <w:lang w:val="pt-BR"/>
        </w:rPr>
        <w:t xml:space="preserve">, sendo o caso das cantoras </w:t>
      </w:r>
      <w:proofErr w:type="spellStart"/>
      <w:r w:rsidRPr="006F73D9">
        <w:rPr>
          <w:color w:val="000000"/>
          <w:lang w:val="pt-BR"/>
        </w:rPr>
        <w:t>Anitta</w:t>
      </w:r>
      <w:proofErr w:type="spellEnd"/>
      <w:r w:rsidRPr="006F73D9">
        <w:rPr>
          <w:color w:val="000000"/>
          <w:lang w:val="pt-BR"/>
        </w:rPr>
        <w:t>, Ludmila e Malta.</w:t>
      </w:r>
    </w:p>
    <w:p w:rsidR="00AD3B44" w:rsidRPr="006F73D9" w:rsidRDefault="00AD3B44" w:rsidP="001B5EC7">
      <w:pPr>
        <w:pStyle w:val="TableCaption"/>
        <w:rPr>
          <w:rStyle w:val="Label"/>
          <w:rFonts w:ascii="Linux Libertine" w:hAnsi="Linux Libertine" w:cs="Linux Libertine"/>
          <w:b/>
          <w:bCs/>
          <w:color w:val="000000"/>
        </w:rPr>
      </w:pPr>
      <w:proofErr w:type="spellStart"/>
      <w:r w:rsidRPr="006F73D9">
        <w:rPr>
          <w:rStyle w:val="Label"/>
          <w:rFonts w:ascii="Linux Libertine" w:hAnsi="Linux Libertine" w:cs="Linux Libertine"/>
          <w:b/>
          <w:bCs/>
          <w:color w:val="000000"/>
        </w:rPr>
        <w:t>Tabela</w:t>
      </w:r>
      <w:proofErr w:type="spellEnd"/>
      <w:r w:rsidRPr="006F73D9">
        <w:rPr>
          <w:rStyle w:val="Label"/>
          <w:rFonts w:ascii="Linux Libertine" w:hAnsi="Linux Libertine" w:cs="Linux Libertine"/>
          <w:b/>
          <w:bCs/>
          <w:color w:val="000000"/>
        </w:rPr>
        <w:t xml:space="preserve"> 5: </w:t>
      </w:r>
      <w:r w:rsidRPr="006F73D9">
        <w:rPr>
          <w:rStyle w:val="Label"/>
          <w:rFonts w:ascii="Linux Libertine" w:hAnsi="Linux Libertine" w:cs="Linux Libertine"/>
          <w:b/>
          <w:bCs/>
          <w:i/>
          <w:iCs/>
          <w:color w:val="000000"/>
        </w:rPr>
        <w:t>Ranking</w:t>
      </w:r>
      <w:r w:rsidRPr="006F73D9">
        <w:rPr>
          <w:rStyle w:val="Label"/>
          <w:rFonts w:ascii="Linux Libertine" w:hAnsi="Linux Libertine" w:cs="Linux Libertine"/>
          <w:b/>
          <w:bCs/>
          <w:color w:val="000000"/>
        </w:rPr>
        <w:t xml:space="preserve"> de </w:t>
      </w:r>
      <w:proofErr w:type="spellStart"/>
      <w:r w:rsidRPr="006F73D9">
        <w:rPr>
          <w:rStyle w:val="Label"/>
          <w:rFonts w:ascii="Linux Libertine" w:hAnsi="Linux Libertine" w:cs="Linux Libertine"/>
          <w:b/>
          <w:bCs/>
          <w:color w:val="000000"/>
        </w:rPr>
        <w:t>Revelação</w:t>
      </w:r>
      <w:proofErr w:type="spellEnd"/>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955"/>
        <w:gridCol w:w="745"/>
        <w:gridCol w:w="683"/>
        <w:gridCol w:w="1119"/>
        <w:gridCol w:w="831"/>
      </w:tblGrid>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i/>
                <w:iCs/>
                <w:color w:val="000000"/>
                <w:sz w:val="14"/>
                <w:szCs w:val="14"/>
              </w:rPr>
            </w:pPr>
            <w:r w:rsidRPr="006F73D9">
              <w:rPr>
                <w:i/>
                <w:iCs/>
                <w:color w:val="000000"/>
                <w:sz w:val="14"/>
                <w:szCs w:val="14"/>
              </w:rPr>
              <w:t>Ranking</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Artista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Gênero</w:t>
            </w:r>
            <w:proofErr w:type="spellEnd"/>
          </w:p>
        </w:tc>
        <w:tc>
          <w:tcPr>
            <w:tcW w:w="0" w:type="auto"/>
            <w:shd w:val="clear" w:color="000000" w:fill="auto"/>
          </w:tcPr>
          <w:p w:rsidR="00AD3B44" w:rsidRPr="006F73D9" w:rsidRDefault="00AD3B44" w:rsidP="002B56D1">
            <w:pPr>
              <w:pStyle w:val="Para"/>
              <w:ind w:firstLine="0"/>
              <w:jc w:val="center"/>
              <w:rPr>
                <w:i/>
                <w:iCs/>
                <w:color w:val="000000"/>
                <w:sz w:val="14"/>
                <w:szCs w:val="14"/>
              </w:rPr>
            </w:pPr>
            <w:r w:rsidRPr="006F73D9">
              <w:rPr>
                <w:i/>
                <w:iCs/>
                <w:color w:val="000000"/>
                <w:sz w:val="14"/>
                <w:szCs w:val="14"/>
              </w:rPr>
              <w:t>Ranking</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Nome</w:t>
            </w:r>
          </w:p>
        </w:tc>
        <w:tc>
          <w:tcPr>
            <w:tcW w:w="0" w:type="auto"/>
            <w:tcBorders>
              <w:right w:val="nil"/>
            </w:tcBorders>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Gênero</w:t>
            </w:r>
            <w:proofErr w:type="spellEnd"/>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Lucas Lucco</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16</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Pedrinho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Henrique e </w:t>
            </w:r>
            <w:proofErr w:type="spellStart"/>
            <w:r w:rsidRPr="006F73D9">
              <w:rPr>
                <w:color w:val="000000"/>
                <w:sz w:val="14"/>
                <w:szCs w:val="14"/>
              </w:rPr>
              <w:t>Juliano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17</w:t>
            </w:r>
          </w:p>
        </w:tc>
        <w:tc>
          <w:tcPr>
            <w:tcW w:w="0" w:type="auto"/>
            <w:shd w:val="clear" w:color="000000" w:fill="auto"/>
          </w:tcPr>
          <w:p w:rsidR="00AD3B44" w:rsidRPr="006F73D9" w:rsidRDefault="00AD3B44" w:rsidP="002B56D1">
            <w:pPr>
              <w:pStyle w:val="Para"/>
              <w:ind w:firstLine="0"/>
              <w:jc w:val="center"/>
              <w:rPr>
                <w:color w:val="000000"/>
                <w:sz w:val="14"/>
                <w:szCs w:val="14"/>
                <w:lang w:val="pt-BR"/>
              </w:rPr>
            </w:pPr>
            <w:r w:rsidRPr="006F73D9">
              <w:rPr>
                <w:color w:val="000000"/>
                <w:sz w:val="14"/>
                <w:szCs w:val="14"/>
                <w:lang w:val="pt-BR"/>
              </w:rPr>
              <w:t xml:space="preserve">Simone e </w:t>
            </w:r>
            <w:proofErr w:type="spellStart"/>
            <w:r w:rsidRPr="006F73D9">
              <w:rPr>
                <w:color w:val="000000"/>
                <w:sz w:val="14"/>
                <w:szCs w:val="14"/>
                <w:lang w:val="pt-BR"/>
              </w:rPr>
              <w:t>Simaria</w:t>
            </w:r>
            <w:proofErr w:type="spellEnd"/>
            <w:r w:rsidRPr="006F73D9">
              <w:rPr>
                <w:color w:val="000000"/>
                <w:sz w:val="14"/>
                <w:szCs w:val="14"/>
                <w:lang w:val="pt-BR"/>
              </w:rPr>
              <w:t xml:space="preserve">, As </w:t>
            </w:r>
            <w:proofErr w:type="gramStart"/>
            <w:r w:rsidRPr="006F73D9">
              <w:rPr>
                <w:color w:val="000000"/>
                <w:sz w:val="14"/>
                <w:szCs w:val="14"/>
                <w:lang w:val="pt-BR"/>
              </w:rPr>
              <w:t>Coleguinhas</w:t>
            </w:r>
            <w:proofErr w:type="gram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3</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Gui</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18</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Vineyard Music </w:t>
            </w:r>
            <w:proofErr w:type="spellStart"/>
            <w:r w:rsidRPr="006F73D9">
              <w:rPr>
                <w:color w:val="000000"/>
                <w:sz w:val="14"/>
                <w:szCs w:val="14"/>
              </w:rPr>
              <w:t>Brasil</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4</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Pablo</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Arrocha</w:t>
            </w:r>
            <w:proofErr w:type="spellEnd"/>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19</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Banda Do Mar</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Rock</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5</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Thiago Brava</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20</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Whindersson</w:t>
            </w:r>
            <w:proofErr w:type="spellEnd"/>
            <w:r w:rsidRPr="006F73D9">
              <w:rPr>
                <w:color w:val="000000"/>
                <w:sz w:val="14"/>
                <w:szCs w:val="14"/>
              </w:rPr>
              <w:t xml:space="preserve"> </w:t>
            </w:r>
            <w:proofErr w:type="spellStart"/>
            <w:r w:rsidRPr="006F73D9">
              <w:rPr>
                <w:color w:val="000000"/>
                <w:sz w:val="14"/>
                <w:szCs w:val="14"/>
              </w:rPr>
              <w:t>Nunes</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Pop</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6</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Malta</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21</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Gasparzinho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Arrocha</w:t>
            </w:r>
            <w:proofErr w:type="spellEnd"/>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7</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Mumuzinho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Pagode</w:t>
            </w:r>
            <w:proofErr w:type="spellEnd"/>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22</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Mala 100 </w:t>
            </w:r>
            <w:proofErr w:type="spellStart"/>
            <w:r w:rsidRPr="006F73D9">
              <w:rPr>
                <w:color w:val="000000"/>
                <w:sz w:val="14"/>
                <w:szCs w:val="14"/>
              </w:rPr>
              <w:t>Alça</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Forró</w:t>
            </w:r>
            <w:proofErr w:type="spellEnd"/>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8</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Ludmilla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23</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Novo Tom</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9</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Rodolfinho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24</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Menor</w:t>
            </w:r>
            <w:proofErr w:type="spellEnd"/>
            <w:r w:rsidRPr="006F73D9">
              <w:rPr>
                <w:color w:val="000000"/>
                <w:sz w:val="14"/>
                <w:szCs w:val="14"/>
              </w:rPr>
              <w:t xml:space="preserve"> Do Chapa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10</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Nego</w:t>
            </w:r>
            <w:proofErr w:type="spellEnd"/>
            <w:r w:rsidRPr="006F73D9">
              <w:rPr>
                <w:color w:val="000000"/>
                <w:sz w:val="14"/>
                <w:szCs w:val="14"/>
              </w:rPr>
              <w:t xml:space="preserve"> do </w:t>
            </w:r>
            <w:proofErr w:type="spellStart"/>
            <w:r w:rsidRPr="006F73D9">
              <w:rPr>
                <w:color w:val="000000"/>
                <w:sz w:val="14"/>
                <w:szCs w:val="14"/>
              </w:rPr>
              <w:t>Borel</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25</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Bonde</w:t>
            </w:r>
            <w:proofErr w:type="spellEnd"/>
            <w:r w:rsidRPr="006F73D9">
              <w:rPr>
                <w:color w:val="000000"/>
                <w:sz w:val="14"/>
                <w:szCs w:val="14"/>
              </w:rPr>
              <w:t xml:space="preserve"> Do </w:t>
            </w:r>
            <w:proofErr w:type="spellStart"/>
            <w:r w:rsidRPr="006F73D9">
              <w:rPr>
                <w:color w:val="000000"/>
                <w:sz w:val="14"/>
                <w:szCs w:val="14"/>
              </w:rPr>
              <w:t>Maluco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11</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Dedé</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26</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Hinos</w:t>
            </w:r>
            <w:proofErr w:type="spellEnd"/>
            <w:r w:rsidRPr="006F73D9">
              <w:rPr>
                <w:color w:val="000000"/>
                <w:sz w:val="14"/>
                <w:szCs w:val="14"/>
              </w:rPr>
              <w:t xml:space="preserve"> </w:t>
            </w:r>
            <w:proofErr w:type="spellStart"/>
            <w:r w:rsidRPr="006F73D9">
              <w:rPr>
                <w:color w:val="000000"/>
                <w:sz w:val="14"/>
                <w:szCs w:val="14"/>
              </w:rPr>
              <w:t>Avulsos</w:t>
            </w:r>
            <w:proofErr w:type="spellEnd"/>
            <w:r w:rsidRPr="006F73D9">
              <w:rPr>
                <w:color w:val="000000"/>
                <w:sz w:val="14"/>
                <w:szCs w:val="14"/>
              </w:rPr>
              <w:t xml:space="preserve"> </w:t>
            </w:r>
            <w:proofErr w:type="spellStart"/>
            <w:r w:rsidRPr="006F73D9">
              <w:rPr>
                <w:color w:val="000000"/>
                <w:sz w:val="14"/>
                <w:szCs w:val="14"/>
              </w:rPr>
              <w:t>Ccb</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12</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Duduzinho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27</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Grupo</w:t>
            </w:r>
            <w:proofErr w:type="spellEnd"/>
            <w:r w:rsidRPr="006F73D9">
              <w:rPr>
                <w:color w:val="000000"/>
                <w:sz w:val="14"/>
                <w:szCs w:val="14"/>
              </w:rPr>
              <w:t xml:space="preserve"> Na Hora H</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Romântico</w:t>
            </w:r>
            <w:proofErr w:type="spellEnd"/>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13</w:t>
            </w:r>
          </w:p>
        </w:tc>
        <w:tc>
          <w:tcPr>
            <w:tcW w:w="0" w:type="auto"/>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Loubet</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28</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Livinho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14</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Pedro Paulo e Alex</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29</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Lu E </w:t>
            </w:r>
            <w:proofErr w:type="spellStart"/>
            <w:r w:rsidRPr="006F73D9">
              <w:rPr>
                <w:color w:val="000000"/>
                <w:sz w:val="14"/>
                <w:szCs w:val="14"/>
              </w:rPr>
              <w:t>Robertinho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2B56D1">
        <w:trPr>
          <w:jc w:val="center"/>
        </w:trPr>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15</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Marcela </w:t>
            </w:r>
            <w:proofErr w:type="spellStart"/>
            <w:r w:rsidRPr="006F73D9">
              <w:rPr>
                <w:color w:val="000000"/>
                <w:sz w:val="14"/>
                <w:szCs w:val="14"/>
              </w:rPr>
              <w:t>Taís</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30</w:t>
            </w:r>
          </w:p>
        </w:tc>
        <w:tc>
          <w:tcPr>
            <w:tcW w:w="0" w:type="auto"/>
            <w:shd w:val="clear" w:color="000000" w:fill="auto"/>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Dimenor</w:t>
            </w:r>
            <w:proofErr w:type="spellEnd"/>
            <w:r w:rsidRPr="006F73D9">
              <w:rPr>
                <w:color w:val="000000"/>
                <w:sz w:val="14"/>
                <w:szCs w:val="14"/>
              </w:rPr>
              <w:t xml:space="preserve"> </w:t>
            </w:r>
            <w:proofErr w:type="spellStart"/>
            <w:r w:rsidRPr="006F73D9">
              <w:rPr>
                <w:color w:val="000000"/>
                <w:sz w:val="14"/>
                <w:szCs w:val="14"/>
              </w:rPr>
              <w:t>Dr</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rFonts w:cs="Arial"/>
                <w:color w:val="000000"/>
                <w:sz w:val="14"/>
                <w:szCs w:val="14"/>
              </w:rPr>
            </w:pPr>
            <w:r w:rsidRPr="006F73D9">
              <w:rPr>
                <w:color w:val="000000"/>
                <w:sz w:val="14"/>
                <w:szCs w:val="14"/>
              </w:rPr>
              <w:t>Funk</w:t>
            </w:r>
          </w:p>
        </w:tc>
      </w:tr>
    </w:tbl>
    <w:p w:rsidR="002B56D1" w:rsidRDefault="002B56D1" w:rsidP="002B56D1">
      <w:pPr>
        <w:pStyle w:val="TableCaption"/>
        <w:rPr>
          <w:color w:val="000000"/>
          <w:lang w:val="pt-BR"/>
        </w:rPr>
      </w:pPr>
      <w:proofErr w:type="spellStart"/>
      <w:r w:rsidRPr="006F73D9">
        <w:rPr>
          <w:rStyle w:val="Label"/>
          <w:rFonts w:ascii="Linux Libertine" w:hAnsi="Linux Libertine" w:cs="Linux Libertine"/>
          <w:b/>
          <w:bCs/>
          <w:color w:val="000000"/>
        </w:rPr>
        <w:t>Tabela</w:t>
      </w:r>
      <w:proofErr w:type="spellEnd"/>
      <w:r w:rsidRPr="006F73D9">
        <w:rPr>
          <w:rStyle w:val="Label"/>
          <w:rFonts w:ascii="Linux Libertine" w:hAnsi="Linux Libertine" w:cs="Linux Libertine"/>
          <w:b/>
          <w:bCs/>
          <w:color w:val="000000"/>
        </w:rPr>
        <w:t xml:space="preserve"> 6: </w:t>
      </w:r>
      <w:r w:rsidRPr="006F73D9">
        <w:rPr>
          <w:rStyle w:val="Label"/>
          <w:rFonts w:ascii="Linux Libertine" w:hAnsi="Linux Libertine" w:cs="Linux Libertine"/>
          <w:b/>
          <w:bCs/>
          <w:i/>
          <w:iCs/>
          <w:color w:val="000000"/>
        </w:rPr>
        <w:t>Ranking</w:t>
      </w:r>
      <w:r w:rsidRPr="006F73D9">
        <w:rPr>
          <w:rStyle w:val="Label"/>
          <w:rFonts w:ascii="Linux Libertine" w:hAnsi="Linux Libertine" w:cs="Linux Libertine"/>
          <w:b/>
          <w:bCs/>
          <w:color w:val="000000"/>
        </w:rPr>
        <w:t xml:space="preserve"> de </w:t>
      </w:r>
      <w:proofErr w:type="spellStart"/>
      <w:r w:rsidRPr="006F73D9">
        <w:rPr>
          <w:rStyle w:val="Label"/>
          <w:rFonts w:ascii="Linux Libertine" w:hAnsi="Linux Libertine" w:cs="Linux Libertine"/>
          <w:b/>
          <w:bCs/>
          <w:color w:val="000000"/>
        </w:rPr>
        <w:t>Tendência</w:t>
      </w:r>
      <w:proofErr w:type="spellEnd"/>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1031"/>
        <w:gridCol w:w="745"/>
        <w:gridCol w:w="683"/>
        <w:gridCol w:w="1129"/>
        <w:gridCol w:w="745"/>
      </w:tblGrid>
      <w:tr w:rsidR="002B56D1" w:rsidRPr="006F73D9" w:rsidTr="002B56D1">
        <w:trPr>
          <w:jc w:val="center"/>
        </w:trPr>
        <w:tc>
          <w:tcPr>
            <w:tcW w:w="0" w:type="auto"/>
            <w:shd w:val="clear" w:color="000000" w:fill="auto"/>
            <w:vAlign w:val="bottom"/>
          </w:tcPr>
          <w:p w:rsidR="002B56D1" w:rsidRPr="006F73D9" w:rsidRDefault="002B56D1" w:rsidP="002B56D1">
            <w:pPr>
              <w:pStyle w:val="Para"/>
              <w:ind w:firstLine="0"/>
              <w:jc w:val="center"/>
              <w:rPr>
                <w:i/>
                <w:iCs/>
                <w:color w:val="000000"/>
                <w:sz w:val="14"/>
                <w:szCs w:val="14"/>
              </w:rPr>
            </w:pPr>
            <w:r w:rsidRPr="006F73D9">
              <w:rPr>
                <w:i/>
                <w:iCs/>
                <w:color w:val="000000"/>
                <w:sz w:val="14"/>
                <w:szCs w:val="14"/>
              </w:rPr>
              <w:t>Ranking</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Artista</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proofErr w:type="spellStart"/>
            <w:r w:rsidRPr="006F73D9">
              <w:rPr>
                <w:color w:val="000000"/>
                <w:sz w:val="14"/>
                <w:szCs w:val="14"/>
              </w:rPr>
              <w:t>Gênero</w:t>
            </w:r>
            <w:proofErr w:type="spellEnd"/>
          </w:p>
        </w:tc>
        <w:tc>
          <w:tcPr>
            <w:tcW w:w="0" w:type="auto"/>
            <w:shd w:val="clear" w:color="000000" w:fill="auto"/>
          </w:tcPr>
          <w:p w:rsidR="002B56D1" w:rsidRPr="006F73D9" w:rsidRDefault="002B56D1" w:rsidP="002B56D1">
            <w:pPr>
              <w:pStyle w:val="Para"/>
              <w:ind w:firstLine="0"/>
              <w:jc w:val="center"/>
              <w:rPr>
                <w:i/>
                <w:iCs/>
                <w:color w:val="000000"/>
                <w:sz w:val="14"/>
                <w:szCs w:val="14"/>
              </w:rPr>
            </w:pPr>
            <w:r w:rsidRPr="006F73D9">
              <w:rPr>
                <w:i/>
                <w:iCs/>
                <w:color w:val="000000"/>
                <w:sz w:val="14"/>
                <w:szCs w:val="14"/>
              </w:rPr>
              <w:t>Ranking</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Artista</w:t>
            </w:r>
            <w:proofErr w:type="spellEnd"/>
          </w:p>
        </w:tc>
        <w:tc>
          <w:tcPr>
            <w:tcW w:w="0" w:type="auto"/>
            <w:tcBorders>
              <w:right w:val="nil"/>
            </w:tcBorders>
            <w:shd w:val="clear" w:color="000000" w:fill="auto"/>
          </w:tcPr>
          <w:p w:rsidR="002B56D1" w:rsidRPr="006F73D9" w:rsidRDefault="002B56D1" w:rsidP="002B56D1">
            <w:pPr>
              <w:pStyle w:val="Para"/>
              <w:ind w:firstLine="0"/>
              <w:jc w:val="center"/>
              <w:rPr>
                <w:color w:val="000000"/>
                <w:sz w:val="14"/>
                <w:szCs w:val="14"/>
              </w:rPr>
            </w:pPr>
            <w:proofErr w:type="spellStart"/>
            <w:r w:rsidRPr="006F73D9">
              <w:rPr>
                <w:color w:val="000000"/>
                <w:sz w:val="14"/>
                <w:szCs w:val="14"/>
              </w:rPr>
              <w:t>Gênero</w:t>
            </w:r>
            <w:proofErr w:type="spellEnd"/>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Banda do Mar</w:t>
            </w:r>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16</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 xml:space="preserve">Cristiano </w:t>
            </w:r>
            <w:proofErr w:type="spellStart"/>
            <w:r w:rsidRPr="006F73D9">
              <w:rPr>
                <w:color w:val="000000"/>
                <w:sz w:val="14"/>
                <w:szCs w:val="14"/>
              </w:rPr>
              <w:t>Araújo</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Sertanejo</w:t>
            </w:r>
            <w:proofErr w:type="spellEnd"/>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 xml:space="preserve">Henrique e </w:t>
            </w:r>
            <w:proofErr w:type="spellStart"/>
            <w:r w:rsidRPr="006F73D9">
              <w:rPr>
                <w:color w:val="000000"/>
                <w:sz w:val="14"/>
                <w:szCs w:val="14"/>
              </w:rPr>
              <w:t>Juliano</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17</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Maneva</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Reggae</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3</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Oriente</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Rap</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18</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Filipe Ret</w:t>
            </w:r>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Rap</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4</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 xml:space="preserve">Mc </w:t>
            </w:r>
            <w:proofErr w:type="spellStart"/>
            <w:r w:rsidRPr="006F73D9">
              <w:rPr>
                <w:color w:val="000000"/>
                <w:sz w:val="14"/>
                <w:szCs w:val="14"/>
              </w:rPr>
              <w:t>Gui</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19</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Anderson Freire</w:t>
            </w:r>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Gospel</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5</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Pablo</w:t>
            </w:r>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proofErr w:type="spellStart"/>
            <w:r w:rsidRPr="006F73D9">
              <w:rPr>
                <w:color w:val="000000"/>
                <w:sz w:val="14"/>
                <w:szCs w:val="14"/>
              </w:rPr>
              <w:t>Arrocha</w:t>
            </w:r>
            <w:proofErr w:type="spellEnd"/>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20</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Projota</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Rap</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6</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Bruninho</w:t>
            </w:r>
            <w:proofErr w:type="spellEnd"/>
            <w:r w:rsidRPr="006F73D9">
              <w:rPr>
                <w:color w:val="000000"/>
                <w:sz w:val="14"/>
                <w:szCs w:val="14"/>
              </w:rPr>
              <w:t xml:space="preserve"> &amp; </w:t>
            </w:r>
            <w:proofErr w:type="spellStart"/>
            <w:r w:rsidRPr="006F73D9">
              <w:rPr>
                <w:color w:val="000000"/>
                <w:sz w:val="14"/>
                <w:szCs w:val="14"/>
              </w:rPr>
              <w:t>Davi</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21</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Flora Matos</w:t>
            </w:r>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Rap</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7</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Jads</w:t>
            </w:r>
            <w:proofErr w:type="spellEnd"/>
            <w:r w:rsidRPr="006F73D9">
              <w:rPr>
                <w:color w:val="000000"/>
                <w:sz w:val="14"/>
                <w:szCs w:val="14"/>
              </w:rPr>
              <w:t xml:space="preserve"> E </w:t>
            </w:r>
            <w:proofErr w:type="spellStart"/>
            <w:r w:rsidRPr="006F73D9">
              <w:rPr>
                <w:color w:val="000000"/>
                <w:sz w:val="14"/>
                <w:szCs w:val="14"/>
              </w:rPr>
              <w:t>Jadson</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22</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Gui</w:t>
            </w:r>
            <w:proofErr w:type="spellEnd"/>
            <w:r w:rsidRPr="006F73D9">
              <w:rPr>
                <w:color w:val="000000"/>
                <w:sz w:val="14"/>
                <w:szCs w:val="14"/>
              </w:rPr>
              <w:t xml:space="preserve"> </w:t>
            </w:r>
            <w:proofErr w:type="spellStart"/>
            <w:r w:rsidRPr="006F73D9">
              <w:rPr>
                <w:color w:val="000000"/>
                <w:sz w:val="14"/>
                <w:szCs w:val="14"/>
              </w:rPr>
              <w:t>Rebustini</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Gospel</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8</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 xml:space="preserve">Mc </w:t>
            </w:r>
            <w:proofErr w:type="spellStart"/>
            <w:r w:rsidRPr="006F73D9">
              <w:rPr>
                <w:color w:val="000000"/>
                <w:sz w:val="14"/>
                <w:szCs w:val="14"/>
              </w:rPr>
              <w:t>Pedrinho</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23</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Garota</w:t>
            </w:r>
            <w:proofErr w:type="spellEnd"/>
            <w:r w:rsidRPr="006F73D9">
              <w:rPr>
                <w:color w:val="000000"/>
                <w:sz w:val="14"/>
                <w:szCs w:val="14"/>
              </w:rPr>
              <w:t xml:space="preserve"> </w:t>
            </w:r>
            <w:proofErr w:type="spellStart"/>
            <w:r w:rsidRPr="006F73D9">
              <w:rPr>
                <w:color w:val="000000"/>
                <w:sz w:val="14"/>
                <w:szCs w:val="14"/>
              </w:rPr>
              <w:t>Safada</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Forró</w:t>
            </w:r>
            <w:proofErr w:type="spellEnd"/>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9</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Padre Alessandro</w:t>
            </w:r>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24</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Ferrugem</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Pop</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10</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Haikaiss</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Rap</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25</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Thalles</w:t>
            </w:r>
            <w:proofErr w:type="spellEnd"/>
            <w:r w:rsidRPr="006F73D9">
              <w:rPr>
                <w:color w:val="000000"/>
                <w:sz w:val="14"/>
                <w:szCs w:val="14"/>
              </w:rPr>
              <w:t xml:space="preserve"> Roberto</w:t>
            </w:r>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Gospel</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11</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Tribo</w:t>
            </w:r>
            <w:proofErr w:type="spellEnd"/>
            <w:r w:rsidRPr="006F73D9">
              <w:rPr>
                <w:color w:val="000000"/>
                <w:sz w:val="14"/>
                <w:szCs w:val="14"/>
              </w:rPr>
              <w:t xml:space="preserve"> da </w:t>
            </w:r>
            <w:proofErr w:type="spellStart"/>
            <w:r w:rsidRPr="006F73D9">
              <w:rPr>
                <w:color w:val="000000"/>
                <w:sz w:val="14"/>
                <w:szCs w:val="14"/>
              </w:rPr>
              <w:t>Periferia</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Rap</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26</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Munhoz</w:t>
            </w:r>
            <w:proofErr w:type="spellEnd"/>
            <w:r w:rsidRPr="006F73D9">
              <w:rPr>
                <w:color w:val="000000"/>
                <w:sz w:val="14"/>
                <w:szCs w:val="14"/>
              </w:rPr>
              <w:t xml:space="preserve"> &amp; Mariano</w:t>
            </w:r>
          </w:p>
        </w:tc>
        <w:tc>
          <w:tcPr>
            <w:tcW w:w="0" w:type="auto"/>
            <w:tcBorders>
              <w:right w:val="nil"/>
            </w:tcBorders>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Sertanejo</w:t>
            </w:r>
            <w:proofErr w:type="spellEnd"/>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12</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Valesca</w:t>
            </w:r>
            <w:proofErr w:type="spellEnd"/>
            <w:r w:rsidRPr="006F73D9">
              <w:rPr>
                <w:color w:val="000000"/>
                <w:sz w:val="14"/>
                <w:szCs w:val="14"/>
              </w:rPr>
              <w:t xml:space="preserve"> </w:t>
            </w:r>
            <w:proofErr w:type="spellStart"/>
            <w:r w:rsidRPr="006F73D9">
              <w:rPr>
                <w:color w:val="000000"/>
                <w:sz w:val="14"/>
                <w:szCs w:val="14"/>
              </w:rPr>
              <w:t>Popozuda</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27</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Malta</w:t>
            </w:r>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Rock</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13</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Ludmilla</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28</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Dilsinho</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Samba</w:t>
            </w:r>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14</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Léo</w:t>
            </w:r>
            <w:proofErr w:type="spellEnd"/>
            <w:r w:rsidRPr="006F73D9">
              <w:rPr>
                <w:color w:val="000000"/>
                <w:sz w:val="14"/>
                <w:szCs w:val="14"/>
              </w:rPr>
              <w:t xml:space="preserve"> </w:t>
            </w:r>
            <w:proofErr w:type="spellStart"/>
            <w:r w:rsidRPr="006F73D9">
              <w:rPr>
                <w:color w:val="000000"/>
                <w:sz w:val="14"/>
                <w:szCs w:val="14"/>
              </w:rPr>
              <w:t>Magalhães</w:t>
            </w:r>
            <w:proofErr w:type="spellEnd"/>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r w:rsidRPr="006F73D9">
              <w:rPr>
                <w:color w:val="000000"/>
                <w:sz w:val="14"/>
                <w:szCs w:val="14"/>
              </w:rPr>
              <w:t>Rock</w:t>
            </w:r>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29</w:t>
            </w:r>
          </w:p>
        </w:tc>
        <w:tc>
          <w:tcPr>
            <w:tcW w:w="0" w:type="auto"/>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Tião</w:t>
            </w:r>
            <w:proofErr w:type="spellEnd"/>
            <w:r w:rsidRPr="006F73D9">
              <w:rPr>
                <w:color w:val="000000"/>
                <w:sz w:val="14"/>
                <w:szCs w:val="14"/>
              </w:rPr>
              <w:t xml:space="preserve"> </w:t>
            </w:r>
            <w:proofErr w:type="spellStart"/>
            <w:r w:rsidRPr="006F73D9">
              <w:rPr>
                <w:color w:val="000000"/>
                <w:sz w:val="14"/>
                <w:szCs w:val="14"/>
              </w:rPr>
              <w:t>Carreiro</w:t>
            </w:r>
            <w:proofErr w:type="spellEnd"/>
            <w:r w:rsidRPr="006F73D9">
              <w:rPr>
                <w:color w:val="000000"/>
                <w:sz w:val="14"/>
                <w:szCs w:val="14"/>
              </w:rPr>
              <w:t xml:space="preserve"> e </w:t>
            </w:r>
            <w:proofErr w:type="spellStart"/>
            <w:r w:rsidRPr="006F73D9">
              <w:rPr>
                <w:color w:val="000000"/>
                <w:sz w:val="14"/>
                <w:szCs w:val="14"/>
              </w:rPr>
              <w:t>Pardinho</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proofErr w:type="spellStart"/>
            <w:r w:rsidRPr="006F73D9">
              <w:rPr>
                <w:color w:val="000000"/>
                <w:sz w:val="14"/>
                <w:szCs w:val="14"/>
              </w:rPr>
              <w:t>Sertanejo</w:t>
            </w:r>
            <w:proofErr w:type="spellEnd"/>
          </w:p>
        </w:tc>
      </w:tr>
      <w:tr w:rsidR="002B56D1" w:rsidRPr="006F73D9" w:rsidTr="002B56D1">
        <w:trPr>
          <w:jc w:val="center"/>
        </w:trPr>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15</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Lucas Lucco</w:t>
            </w:r>
          </w:p>
        </w:tc>
        <w:tc>
          <w:tcPr>
            <w:tcW w:w="0" w:type="auto"/>
            <w:shd w:val="clear" w:color="000000" w:fill="auto"/>
            <w:vAlign w:val="bottom"/>
          </w:tcPr>
          <w:p w:rsidR="002B56D1" w:rsidRPr="006F73D9" w:rsidRDefault="002B56D1"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tcPr>
          <w:p w:rsidR="002B56D1" w:rsidRPr="006F73D9" w:rsidRDefault="002B56D1" w:rsidP="002B56D1">
            <w:pPr>
              <w:pStyle w:val="Para"/>
              <w:ind w:firstLine="0"/>
              <w:jc w:val="center"/>
              <w:rPr>
                <w:color w:val="000000"/>
                <w:sz w:val="14"/>
                <w:szCs w:val="14"/>
              </w:rPr>
            </w:pPr>
            <w:r w:rsidRPr="006F73D9">
              <w:rPr>
                <w:color w:val="000000"/>
                <w:sz w:val="14"/>
                <w:szCs w:val="14"/>
              </w:rPr>
              <w:t>30</w:t>
            </w:r>
          </w:p>
        </w:tc>
        <w:tc>
          <w:tcPr>
            <w:tcW w:w="0" w:type="auto"/>
            <w:shd w:val="clear" w:color="000000" w:fill="auto"/>
          </w:tcPr>
          <w:p w:rsidR="002B56D1" w:rsidRPr="006F73D9" w:rsidRDefault="002B56D1" w:rsidP="002B56D1">
            <w:pPr>
              <w:jc w:val="center"/>
              <w:rPr>
                <w:color w:val="000000"/>
                <w:sz w:val="14"/>
                <w:szCs w:val="14"/>
              </w:rPr>
            </w:pPr>
            <w:r w:rsidRPr="006F73D9">
              <w:rPr>
                <w:color w:val="000000"/>
                <w:sz w:val="14"/>
                <w:szCs w:val="14"/>
              </w:rPr>
              <w:t xml:space="preserve">Mc </w:t>
            </w:r>
            <w:proofErr w:type="spellStart"/>
            <w:r w:rsidRPr="006F73D9">
              <w:rPr>
                <w:color w:val="000000"/>
                <w:sz w:val="14"/>
                <w:szCs w:val="14"/>
              </w:rPr>
              <w:t>Livinho</w:t>
            </w:r>
            <w:proofErr w:type="spellEnd"/>
          </w:p>
        </w:tc>
        <w:tc>
          <w:tcPr>
            <w:tcW w:w="0" w:type="auto"/>
            <w:tcBorders>
              <w:right w:val="nil"/>
            </w:tcBorders>
            <w:shd w:val="clear" w:color="000000" w:fill="auto"/>
          </w:tcPr>
          <w:p w:rsidR="002B56D1" w:rsidRPr="006F73D9" w:rsidRDefault="002B56D1" w:rsidP="002B56D1">
            <w:pPr>
              <w:jc w:val="center"/>
              <w:rPr>
                <w:color w:val="000000"/>
                <w:sz w:val="14"/>
                <w:szCs w:val="14"/>
              </w:rPr>
            </w:pPr>
            <w:r w:rsidRPr="006F73D9">
              <w:rPr>
                <w:color w:val="000000"/>
                <w:sz w:val="14"/>
                <w:szCs w:val="14"/>
              </w:rPr>
              <w:t>Funk</w:t>
            </w:r>
          </w:p>
        </w:tc>
      </w:tr>
    </w:tbl>
    <w:p w:rsidR="00AD3B44" w:rsidRPr="006F73D9" w:rsidRDefault="00AD3B44" w:rsidP="0004038B">
      <w:pPr>
        <w:pStyle w:val="TableCaption"/>
        <w:rPr>
          <w:rFonts w:cs="Arial"/>
          <w:color w:val="000000"/>
          <w:lang w:val="pt-BR"/>
        </w:rPr>
      </w:pPr>
      <w:r>
        <w:rPr>
          <w:rStyle w:val="Label"/>
          <w:rFonts w:ascii="Linux Libertine" w:hAnsi="Linux Libertine" w:cs="Linux Libertine"/>
          <w:b/>
          <w:bCs/>
          <w:color w:val="000000"/>
          <w:lang w:val="pt-BR"/>
        </w:rPr>
        <w:lastRenderedPageBreak/>
        <w:t>T</w:t>
      </w:r>
      <w:r w:rsidRPr="006F73D9">
        <w:rPr>
          <w:rStyle w:val="Label"/>
          <w:rFonts w:ascii="Linux Libertine" w:hAnsi="Linux Libertine" w:cs="Linux Libertine"/>
          <w:b/>
          <w:bCs/>
          <w:color w:val="000000"/>
          <w:lang w:val="pt-BR"/>
        </w:rPr>
        <w:t>abela 7:</w:t>
      </w:r>
      <w:r w:rsidRPr="006F73D9">
        <w:rPr>
          <w:rStyle w:val="Label"/>
          <w:rFonts w:ascii="Linux Libertine" w:hAnsi="Linux Libertine" w:cs="Linux Libertine"/>
          <w:color w:val="000000"/>
          <w:lang w:val="pt-BR"/>
        </w:rPr>
        <w:t xml:space="preserve"> </w:t>
      </w:r>
      <w:r w:rsidRPr="006F73D9">
        <w:rPr>
          <w:rStyle w:val="Label"/>
          <w:rFonts w:ascii="Linux Libertine" w:hAnsi="Linux Libertine" w:cs="Linux Libertine"/>
          <w:b/>
          <w:bCs/>
          <w:i/>
          <w:iCs/>
          <w:color w:val="000000"/>
          <w:lang w:val="pt-BR"/>
        </w:rPr>
        <w:t>Ranking</w:t>
      </w:r>
      <w:r w:rsidRPr="006F73D9">
        <w:rPr>
          <w:rStyle w:val="Label"/>
          <w:rFonts w:ascii="Linux Libertine" w:hAnsi="Linux Libertine" w:cs="Linux Libertine"/>
          <w:b/>
          <w:bCs/>
          <w:color w:val="000000"/>
          <w:lang w:val="pt-BR"/>
        </w:rPr>
        <w:t xml:space="preserve"> Mídias Digitais e TV</w:t>
      </w: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3"/>
        <w:gridCol w:w="901"/>
        <w:gridCol w:w="831"/>
        <w:gridCol w:w="683"/>
        <w:gridCol w:w="1087"/>
        <w:gridCol w:w="831"/>
      </w:tblGrid>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i/>
                <w:iCs/>
                <w:color w:val="000000"/>
                <w:sz w:val="14"/>
                <w:szCs w:val="14"/>
              </w:rPr>
            </w:pPr>
            <w:r w:rsidRPr="006F73D9">
              <w:rPr>
                <w:i/>
                <w:iCs/>
                <w:color w:val="000000"/>
                <w:sz w:val="14"/>
                <w:szCs w:val="14"/>
              </w:rPr>
              <w:t>Ranking</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Artista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Gênero</w:t>
            </w:r>
            <w:proofErr w:type="spellEnd"/>
          </w:p>
        </w:tc>
        <w:tc>
          <w:tcPr>
            <w:tcW w:w="0" w:type="auto"/>
            <w:shd w:val="clear" w:color="000000" w:fill="auto"/>
          </w:tcPr>
          <w:p w:rsidR="00AD3B44" w:rsidRPr="006F73D9" w:rsidRDefault="00AD3B44" w:rsidP="002B56D1">
            <w:pPr>
              <w:pStyle w:val="Para"/>
              <w:ind w:firstLine="0"/>
              <w:jc w:val="center"/>
              <w:rPr>
                <w:i/>
                <w:iCs/>
                <w:color w:val="000000"/>
                <w:sz w:val="14"/>
                <w:szCs w:val="14"/>
              </w:rPr>
            </w:pPr>
            <w:r w:rsidRPr="006F73D9">
              <w:rPr>
                <w:i/>
                <w:iCs/>
                <w:color w:val="000000"/>
                <w:sz w:val="14"/>
                <w:szCs w:val="14"/>
              </w:rPr>
              <w:t>Ranking</w:t>
            </w:r>
          </w:p>
        </w:tc>
        <w:tc>
          <w:tcPr>
            <w:tcW w:w="1256" w:type="dxa"/>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Artista</w:t>
            </w:r>
            <w:proofErr w:type="spellEnd"/>
          </w:p>
        </w:tc>
        <w:tc>
          <w:tcPr>
            <w:tcW w:w="795" w:type="dxa"/>
            <w:tcBorders>
              <w:right w:val="nil"/>
            </w:tcBorders>
            <w:shd w:val="clear" w:color="000000" w:fill="auto"/>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Gênero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Ludmilla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16</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Gui</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Amado Batista</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Romântico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17</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Marcelo D2</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Rap</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3</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Banda </w:t>
            </w:r>
            <w:proofErr w:type="spellStart"/>
            <w:r w:rsidRPr="006F73D9">
              <w:rPr>
                <w:color w:val="000000"/>
                <w:sz w:val="14"/>
                <w:szCs w:val="14"/>
              </w:rPr>
              <w:t>doMmar</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Rock</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18</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Malta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Rock</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4</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Grupo</w:t>
            </w:r>
            <w:proofErr w:type="spellEnd"/>
            <w:r w:rsidRPr="006F73D9">
              <w:rPr>
                <w:color w:val="000000"/>
                <w:sz w:val="14"/>
                <w:szCs w:val="14"/>
              </w:rPr>
              <w:t xml:space="preserve"> </w:t>
            </w:r>
            <w:proofErr w:type="spellStart"/>
            <w:r w:rsidRPr="006F73D9">
              <w:rPr>
                <w:color w:val="000000"/>
                <w:sz w:val="14"/>
                <w:szCs w:val="14"/>
              </w:rPr>
              <w:t>Pixote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Pagode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19</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MC </w:t>
            </w:r>
            <w:proofErr w:type="spellStart"/>
            <w:r w:rsidRPr="006F73D9">
              <w:rPr>
                <w:color w:val="000000"/>
                <w:sz w:val="14"/>
                <w:szCs w:val="14"/>
              </w:rPr>
              <w:t>Guimé</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5</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Manu </w:t>
            </w:r>
            <w:proofErr w:type="spellStart"/>
            <w:r w:rsidRPr="006F73D9">
              <w:rPr>
                <w:color w:val="000000"/>
                <w:sz w:val="14"/>
                <w:szCs w:val="14"/>
              </w:rPr>
              <w:t>Gavassi</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Pop</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20</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Paulo Ricardo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Romântico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6</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Mara </w:t>
            </w:r>
            <w:proofErr w:type="spellStart"/>
            <w:r w:rsidRPr="006F73D9">
              <w:rPr>
                <w:color w:val="000000"/>
                <w:sz w:val="14"/>
                <w:szCs w:val="14"/>
              </w:rPr>
              <w:t>Maravilha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Pop</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21</w:t>
            </w:r>
          </w:p>
        </w:tc>
        <w:tc>
          <w:tcPr>
            <w:tcW w:w="0" w:type="auto"/>
            <w:shd w:val="clear" w:color="000000" w:fill="auto"/>
            <w:vAlign w:val="bottom"/>
          </w:tcPr>
          <w:p w:rsidR="002B56D1" w:rsidRDefault="00AD3B44" w:rsidP="002B56D1">
            <w:pPr>
              <w:pStyle w:val="Para"/>
              <w:ind w:firstLine="0"/>
              <w:jc w:val="center"/>
              <w:rPr>
                <w:color w:val="000000"/>
                <w:sz w:val="14"/>
                <w:szCs w:val="14"/>
              </w:rPr>
            </w:pPr>
            <w:proofErr w:type="spellStart"/>
            <w:r w:rsidRPr="006F73D9">
              <w:rPr>
                <w:color w:val="000000"/>
                <w:sz w:val="14"/>
                <w:szCs w:val="14"/>
              </w:rPr>
              <w:t>Milionário</w:t>
            </w:r>
            <w:proofErr w:type="spellEnd"/>
          </w:p>
          <w:p w:rsidR="00AD3B44" w:rsidRPr="006F73D9" w:rsidRDefault="00AD3B44" w:rsidP="002B56D1">
            <w:pPr>
              <w:pStyle w:val="Para"/>
              <w:ind w:firstLine="0"/>
              <w:jc w:val="center"/>
              <w:rPr>
                <w:color w:val="000000"/>
                <w:sz w:val="14"/>
                <w:szCs w:val="14"/>
              </w:rPr>
            </w:pPr>
            <w:r w:rsidRPr="006F73D9">
              <w:rPr>
                <w:color w:val="000000"/>
                <w:sz w:val="14"/>
                <w:szCs w:val="14"/>
              </w:rPr>
              <w:t>e José Rico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7</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Edson e Hudson</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22</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Ivete</w:t>
            </w:r>
            <w:proofErr w:type="spellEnd"/>
            <w:r w:rsidRPr="006F73D9">
              <w:rPr>
                <w:color w:val="000000"/>
                <w:sz w:val="14"/>
                <w:szCs w:val="14"/>
              </w:rPr>
              <w:t xml:space="preserve"> </w:t>
            </w:r>
            <w:proofErr w:type="spellStart"/>
            <w:r w:rsidRPr="006F73D9">
              <w:rPr>
                <w:color w:val="000000"/>
                <w:sz w:val="14"/>
                <w:szCs w:val="14"/>
              </w:rPr>
              <w:t>Sangalo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Axé</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8</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Anitta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Funk</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23</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Paula </w:t>
            </w:r>
            <w:proofErr w:type="spellStart"/>
            <w:r w:rsidRPr="006F73D9">
              <w:rPr>
                <w:color w:val="000000"/>
                <w:sz w:val="14"/>
                <w:szCs w:val="14"/>
              </w:rPr>
              <w:t>Fernandes</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9</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Michel </w:t>
            </w:r>
            <w:proofErr w:type="spellStart"/>
            <w:r w:rsidRPr="006F73D9">
              <w:rPr>
                <w:color w:val="000000"/>
                <w:sz w:val="14"/>
                <w:szCs w:val="14"/>
              </w:rPr>
              <w:t>Teló</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24</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Molejo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Pagode</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10</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 xml:space="preserve">Ana Paula </w:t>
            </w:r>
            <w:proofErr w:type="spellStart"/>
            <w:r w:rsidRPr="006F73D9">
              <w:rPr>
                <w:color w:val="000000"/>
                <w:sz w:val="14"/>
                <w:szCs w:val="14"/>
              </w:rPr>
              <w:t>Valadão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25</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Fernando e Sorocaba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11</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Mumuzinho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Pagode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26</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Banda Calypso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Calipso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12</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KLB</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Pop</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27</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Tânia</w:t>
            </w:r>
            <w:proofErr w:type="spellEnd"/>
            <w:r w:rsidRPr="006F73D9">
              <w:rPr>
                <w:color w:val="000000"/>
                <w:sz w:val="14"/>
                <w:szCs w:val="14"/>
              </w:rPr>
              <w:t xml:space="preserve"> Mara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Pop</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13</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Natiruts</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Reagge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28</w:t>
            </w:r>
          </w:p>
        </w:tc>
        <w:tc>
          <w:tcPr>
            <w:tcW w:w="0" w:type="auto"/>
            <w:shd w:val="clear" w:color="000000" w:fill="auto"/>
            <w:vAlign w:val="bottom"/>
          </w:tcPr>
          <w:p w:rsidR="002B56D1" w:rsidRDefault="00AD3B44" w:rsidP="002B56D1">
            <w:pPr>
              <w:pStyle w:val="Para"/>
              <w:ind w:firstLine="0"/>
              <w:jc w:val="center"/>
              <w:rPr>
                <w:color w:val="000000"/>
                <w:sz w:val="14"/>
                <w:szCs w:val="14"/>
              </w:rPr>
            </w:pPr>
            <w:proofErr w:type="spellStart"/>
            <w:r w:rsidRPr="006F73D9">
              <w:rPr>
                <w:color w:val="000000"/>
                <w:sz w:val="14"/>
                <w:szCs w:val="14"/>
              </w:rPr>
              <w:t>Chitãozinho</w:t>
            </w:r>
            <w:proofErr w:type="spellEnd"/>
          </w:p>
          <w:p w:rsidR="00AD3B44" w:rsidRPr="006F73D9" w:rsidRDefault="00AD3B44" w:rsidP="002B56D1">
            <w:pPr>
              <w:pStyle w:val="Para"/>
              <w:ind w:firstLine="0"/>
              <w:jc w:val="center"/>
              <w:rPr>
                <w:color w:val="000000"/>
                <w:sz w:val="14"/>
                <w:szCs w:val="14"/>
              </w:rPr>
            </w:pPr>
            <w:r w:rsidRPr="006F73D9">
              <w:rPr>
                <w:color w:val="000000"/>
                <w:sz w:val="14"/>
                <w:szCs w:val="14"/>
              </w:rPr>
              <w:t xml:space="preserve">&amp; </w:t>
            </w:r>
            <w:proofErr w:type="spellStart"/>
            <w:r w:rsidRPr="006F73D9">
              <w:rPr>
                <w:color w:val="000000"/>
                <w:sz w:val="14"/>
                <w:szCs w:val="14"/>
              </w:rPr>
              <w:t>Xororó</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14</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Lucas Lucco</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29</w:t>
            </w:r>
          </w:p>
        </w:tc>
        <w:tc>
          <w:tcPr>
            <w:tcW w:w="0" w:type="auto"/>
            <w:shd w:val="clear" w:color="000000" w:fill="auto"/>
            <w:vAlign w:val="bottom"/>
          </w:tcPr>
          <w:p w:rsidR="002B56D1" w:rsidRDefault="00AD3B44" w:rsidP="002B56D1">
            <w:pPr>
              <w:pStyle w:val="Para"/>
              <w:ind w:firstLine="0"/>
              <w:jc w:val="center"/>
              <w:rPr>
                <w:color w:val="000000"/>
                <w:sz w:val="14"/>
                <w:szCs w:val="14"/>
              </w:rPr>
            </w:pPr>
            <w:proofErr w:type="spellStart"/>
            <w:r w:rsidRPr="006F73D9">
              <w:rPr>
                <w:color w:val="000000"/>
                <w:sz w:val="14"/>
                <w:szCs w:val="14"/>
              </w:rPr>
              <w:t>ConeCrew</w:t>
            </w:r>
            <w:proofErr w:type="spellEnd"/>
          </w:p>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Diretoria</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Rap</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15</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Lázaro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Gospel</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30</w:t>
            </w:r>
          </w:p>
        </w:tc>
        <w:tc>
          <w:tcPr>
            <w:tcW w:w="0" w:type="auto"/>
            <w:shd w:val="clear" w:color="000000" w:fill="auto"/>
            <w:vAlign w:val="bottom"/>
          </w:tcPr>
          <w:p w:rsidR="00AD3B44" w:rsidRPr="006F73D9" w:rsidRDefault="00AD3B44" w:rsidP="002B56D1">
            <w:pPr>
              <w:pStyle w:val="Para"/>
              <w:ind w:firstLine="0"/>
              <w:jc w:val="center"/>
              <w:rPr>
                <w:color w:val="000000"/>
                <w:sz w:val="14"/>
                <w:szCs w:val="14"/>
              </w:rPr>
            </w:pPr>
            <w:r w:rsidRPr="006F73D9">
              <w:rPr>
                <w:color w:val="000000"/>
                <w:sz w:val="14"/>
                <w:szCs w:val="14"/>
              </w:rPr>
              <w:t>Belo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4"/>
                <w:szCs w:val="14"/>
              </w:rPr>
            </w:pPr>
            <w:proofErr w:type="spellStart"/>
            <w:r w:rsidRPr="006F73D9">
              <w:rPr>
                <w:color w:val="000000"/>
                <w:sz w:val="14"/>
                <w:szCs w:val="14"/>
              </w:rPr>
              <w:t>Romântico</w:t>
            </w:r>
            <w:proofErr w:type="spellEnd"/>
          </w:p>
        </w:tc>
      </w:tr>
    </w:tbl>
    <w:p w:rsidR="00AD3B44" w:rsidRPr="006F73D9" w:rsidRDefault="00AD3B44" w:rsidP="000621A8">
      <w:pPr>
        <w:pStyle w:val="Head1"/>
        <w:rPr>
          <w:color w:val="000000"/>
          <w:lang w:val="pt-BR"/>
        </w:rPr>
      </w:pPr>
      <w:proofErr w:type="gramStart"/>
      <w:r w:rsidRPr="006F73D9">
        <w:rPr>
          <w:color w:val="000000"/>
          <w:lang w:val="pt-BR"/>
        </w:rPr>
        <w:t>4.6 Relação</w:t>
      </w:r>
      <w:proofErr w:type="gramEnd"/>
      <w:r w:rsidRPr="006F73D9">
        <w:rPr>
          <w:color w:val="000000"/>
          <w:lang w:val="pt-BR"/>
        </w:rPr>
        <w:t xml:space="preserve"> entre os </w:t>
      </w:r>
      <w:r w:rsidRPr="006F73D9">
        <w:rPr>
          <w:i/>
          <w:iCs/>
          <w:color w:val="000000"/>
          <w:lang w:val="pt-BR"/>
        </w:rPr>
        <w:t>Rankings</w:t>
      </w:r>
      <w:r w:rsidRPr="006F73D9">
        <w:rPr>
          <w:color w:val="000000"/>
          <w:lang w:val="pt-BR"/>
        </w:rPr>
        <w:t xml:space="preserve"> Construídos e </w:t>
      </w:r>
      <w:r w:rsidRPr="00C25DFC">
        <w:rPr>
          <w:i/>
          <w:color w:val="000000"/>
          <w:lang w:val="pt-BR"/>
        </w:rPr>
        <w:t>Rankings</w:t>
      </w:r>
      <w:r w:rsidRPr="006F73D9">
        <w:rPr>
          <w:color w:val="000000"/>
          <w:lang w:val="pt-BR"/>
        </w:rPr>
        <w:t xml:space="preserve"> do Meio Fonográfico</w:t>
      </w:r>
    </w:p>
    <w:p w:rsidR="00AD3B44" w:rsidRPr="006F73D9" w:rsidRDefault="00AD3B44" w:rsidP="00B80D4E">
      <w:pPr>
        <w:pStyle w:val="Para"/>
        <w:jc w:val="both"/>
        <w:rPr>
          <w:color w:val="000000"/>
          <w:lang w:val="pt-BR"/>
        </w:rPr>
      </w:pPr>
      <w:r w:rsidRPr="006F73D9">
        <w:rPr>
          <w:color w:val="000000"/>
          <w:lang w:val="pt-BR"/>
        </w:rPr>
        <w:t xml:space="preserve">Esta subseção apresenta o estudo comparativo de um </w:t>
      </w:r>
      <w:r w:rsidRPr="006F73D9">
        <w:rPr>
          <w:i/>
          <w:iCs/>
          <w:color w:val="000000"/>
          <w:lang w:val="pt-BR"/>
        </w:rPr>
        <w:t>ranking</w:t>
      </w:r>
      <w:r w:rsidRPr="006F73D9">
        <w:rPr>
          <w:color w:val="000000"/>
          <w:lang w:val="pt-BR"/>
        </w:rPr>
        <w:t xml:space="preserve"> de artistas construído neste trabalho com um </w:t>
      </w:r>
      <w:r w:rsidRPr="006F73D9">
        <w:rPr>
          <w:i/>
          <w:iCs/>
          <w:color w:val="000000"/>
          <w:lang w:val="pt-BR"/>
        </w:rPr>
        <w:t>ranking</w:t>
      </w:r>
      <w:r w:rsidRPr="006F73D9">
        <w:rPr>
          <w:color w:val="000000"/>
          <w:lang w:val="pt-BR"/>
        </w:rPr>
        <w:t xml:space="preserve"> de artistas construído pela </w:t>
      </w:r>
      <w:proofErr w:type="spellStart"/>
      <w:r w:rsidRPr="006F73D9">
        <w:rPr>
          <w:color w:val="000000"/>
          <w:lang w:val="pt-BR"/>
        </w:rPr>
        <w:t>Billboard</w:t>
      </w:r>
      <w:proofErr w:type="spellEnd"/>
      <w:r w:rsidRPr="006F73D9">
        <w:rPr>
          <w:color w:val="000000"/>
          <w:lang w:val="pt-BR"/>
        </w:rPr>
        <w:t xml:space="preserve"> Brasil, importante veículo de comunicação que aufere a popularidade de um artista. Este estudo não tem o intuito de mostrar que os </w:t>
      </w:r>
      <w:r w:rsidRPr="006F73D9">
        <w:rPr>
          <w:i/>
          <w:iCs/>
          <w:color w:val="000000"/>
          <w:lang w:val="pt-BR"/>
        </w:rPr>
        <w:t>rankings</w:t>
      </w:r>
      <w:r w:rsidRPr="006F73D9">
        <w:rPr>
          <w:color w:val="000000"/>
          <w:lang w:val="pt-BR"/>
        </w:rPr>
        <w:t xml:space="preserve"> gerados neste trabalho são melhores que os </w:t>
      </w:r>
      <w:r w:rsidRPr="006F73D9">
        <w:rPr>
          <w:i/>
          <w:iCs/>
          <w:color w:val="000000"/>
          <w:lang w:val="pt-BR"/>
        </w:rPr>
        <w:t>rankings</w:t>
      </w:r>
      <w:r w:rsidRPr="006F73D9">
        <w:rPr>
          <w:color w:val="000000"/>
          <w:lang w:val="pt-BR"/>
        </w:rPr>
        <w:t xml:space="preserve"> fornecidos pela </w:t>
      </w:r>
      <w:proofErr w:type="spellStart"/>
      <w:r w:rsidRPr="006F73D9">
        <w:rPr>
          <w:color w:val="000000"/>
          <w:lang w:val="pt-BR"/>
        </w:rPr>
        <w:t>Billboard</w:t>
      </w:r>
      <w:proofErr w:type="spellEnd"/>
      <w:r w:rsidRPr="006F73D9">
        <w:rPr>
          <w:color w:val="000000"/>
          <w:lang w:val="pt-BR"/>
        </w:rPr>
        <w:t xml:space="preserve">, mas apenas comparar suas características. A Tabela 8 mostra os 30 artistas melhores classificados de cada </w:t>
      </w:r>
      <w:r w:rsidRPr="006F73D9">
        <w:rPr>
          <w:i/>
          <w:iCs/>
          <w:color w:val="000000"/>
          <w:lang w:val="pt-BR"/>
        </w:rPr>
        <w:t>ranking</w:t>
      </w:r>
      <w:r w:rsidRPr="006F73D9">
        <w:rPr>
          <w:color w:val="000000"/>
          <w:lang w:val="pt-BR"/>
        </w:rPr>
        <w:t>.</w:t>
      </w:r>
    </w:p>
    <w:p w:rsidR="00AD3B44" w:rsidRDefault="00AD3B44" w:rsidP="00B80D4E">
      <w:pPr>
        <w:pStyle w:val="Para"/>
        <w:jc w:val="both"/>
        <w:rPr>
          <w:color w:val="000000"/>
          <w:lang w:val="pt-BR"/>
        </w:rPr>
      </w:pPr>
      <w:r w:rsidRPr="006F73D9">
        <w:rPr>
          <w:color w:val="000000"/>
          <w:lang w:val="pt-BR"/>
        </w:rPr>
        <w:t xml:space="preserve">Os </w:t>
      </w:r>
      <w:r w:rsidRPr="006F73D9">
        <w:rPr>
          <w:i/>
          <w:iCs/>
          <w:color w:val="000000"/>
          <w:lang w:val="pt-BR"/>
        </w:rPr>
        <w:t>rankings</w:t>
      </w:r>
      <w:r w:rsidRPr="006F73D9">
        <w:rPr>
          <w:color w:val="000000"/>
          <w:lang w:val="pt-BR"/>
        </w:rPr>
        <w:t xml:space="preserve"> a serem comparados são o </w:t>
      </w:r>
      <w:r w:rsidRPr="006F73D9">
        <w:rPr>
          <w:i/>
          <w:iCs/>
          <w:color w:val="000000"/>
          <w:lang w:val="pt-BR"/>
        </w:rPr>
        <w:t>ranking</w:t>
      </w:r>
      <w:r w:rsidRPr="006F73D9">
        <w:rPr>
          <w:color w:val="000000"/>
          <w:lang w:val="pt-BR"/>
        </w:rPr>
        <w:t xml:space="preserve"> da </w:t>
      </w:r>
      <w:proofErr w:type="spellStart"/>
      <w:r w:rsidRPr="006F73D9">
        <w:rPr>
          <w:color w:val="000000"/>
          <w:lang w:val="pt-BR"/>
        </w:rPr>
        <w:t>Billboard</w:t>
      </w:r>
      <w:proofErr w:type="spellEnd"/>
      <w:r w:rsidRPr="006F73D9">
        <w:rPr>
          <w:color w:val="000000"/>
          <w:lang w:val="pt-BR"/>
        </w:rPr>
        <w:t xml:space="preserve"> Hot 100 – Brasil com o </w:t>
      </w:r>
      <w:r w:rsidRPr="006F73D9">
        <w:rPr>
          <w:i/>
          <w:iCs/>
          <w:color w:val="000000"/>
          <w:lang w:val="pt-BR"/>
        </w:rPr>
        <w:t>ranking</w:t>
      </w:r>
      <w:r w:rsidRPr="006F73D9">
        <w:rPr>
          <w:color w:val="000000"/>
          <w:lang w:val="pt-BR"/>
        </w:rPr>
        <w:t xml:space="preserve"> de Tendência. O </w:t>
      </w:r>
      <w:r w:rsidRPr="006F73D9">
        <w:rPr>
          <w:i/>
          <w:iCs/>
          <w:color w:val="000000"/>
          <w:lang w:val="pt-BR"/>
        </w:rPr>
        <w:t>ranking</w:t>
      </w:r>
      <w:r w:rsidRPr="006F73D9">
        <w:rPr>
          <w:color w:val="000000"/>
          <w:lang w:val="pt-BR"/>
        </w:rPr>
        <w:t xml:space="preserve"> da </w:t>
      </w:r>
      <w:proofErr w:type="spellStart"/>
      <w:r w:rsidRPr="006F73D9">
        <w:rPr>
          <w:color w:val="000000"/>
          <w:lang w:val="pt-BR"/>
        </w:rPr>
        <w:t>Billboard</w:t>
      </w:r>
      <w:proofErr w:type="spellEnd"/>
      <w:r w:rsidRPr="006F73D9">
        <w:rPr>
          <w:color w:val="000000"/>
          <w:lang w:val="pt-BR"/>
        </w:rPr>
        <w:t xml:space="preserve"> leva em consideração, além de execuções dos artistas em rádios, também as vendas de CD e dados de mídias digitais. Ambos os </w:t>
      </w:r>
      <w:r w:rsidRPr="006F73D9">
        <w:rPr>
          <w:i/>
          <w:iCs/>
          <w:color w:val="000000"/>
          <w:lang w:val="pt-BR"/>
        </w:rPr>
        <w:t>rankings</w:t>
      </w:r>
      <w:r w:rsidRPr="006F73D9">
        <w:rPr>
          <w:color w:val="000000"/>
          <w:lang w:val="pt-BR"/>
        </w:rPr>
        <w:t xml:space="preserve"> medem a audiência semanal do artista, indicando artistas que estão em voga. O </w:t>
      </w:r>
      <w:r w:rsidRPr="006F73D9">
        <w:rPr>
          <w:i/>
          <w:iCs/>
          <w:color w:val="000000"/>
          <w:lang w:val="pt-BR"/>
        </w:rPr>
        <w:t>ranking</w:t>
      </w:r>
      <w:r w:rsidRPr="006F73D9">
        <w:rPr>
          <w:color w:val="000000"/>
          <w:lang w:val="pt-BR"/>
        </w:rPr>
        <w:t xml:space="preserve"> da </w:t>
      </w:r>
      <w:proofErr w:type="spellStart"/>
      <w:r w:rsidRPr="006F73D9">
        <w:rPr>
          <w:color w:val="000000"/>
          <w:lang w:val="pt-BR"/>
        </w:rPr>
        <w:t>Billboard</w:t>
      </w:r>
      <w:proofErr w:type="spellEnd"/>
      <w:r w:rsidRPr="006F73D9">
        <w:rPr>
          <w:color w:val="000000"/>
          <w:lang w:val="pt-BR"/>
        </w:rPr>
        <w:t xml:space="preserve"> leva em consideração 100 artistas, mas para fins de comparação foram considerados os 30 primeiros artistas por limitação de espaço. Observa-se nos dois </w:t>
      </w:r>
      <w:r w:rsidRPr="006F73D9">
        <w:rPr>
          <w:i/>
          <w:iCs/>
          <w:color w:val="000000"/>
          <w:lang w:val="pt-BR"/>
        </w:rPr>
        <w:t>rankings</w:t>
      </w:r>
      <w:r w:rsidRPr="006F73D9">
        <w:rPr>
          <w:color w:val="000000"/>
          <w:lang w:val="pt-BR"/>
        </w:rPr>
        <w:t xml:space="preserve"> a existência de 16 artistas em comum considerando os 30 artistas do topo. Em ambos predominam-se gêneros Populares como o Sertanejo e o Pagode, dando destaque para o primeiro (23 artistas no </w:t>
      </w:r>
      <w:r w:rsidRPr="006F73D9">
        <w:rPr>
          <w:i/>
          <w:iCs/>
          <w:color w:val="000000"/>
          <w:lang w:val="pt-BR"/>
        </w:rPr>
        <w:t>ranking</w:t>
      </w:r>
      <w:r w:rsidRPr="006F73D9">
        <w:rPr>
          <w:color w:val="000000"/>
          <w:lang w:val="pt-BR"/>
        </w:rPr>
        <w:t xml:space="preserve"> da </w:t>
      </w:r>
      <w:proofErr w:type="spellStart"/>
      <w:r w:rsidRPr="006F73D9">
        <w:rPr>
          <w:color w:val="000000"/>
          <w:lang w:val="pt-BR"/>
        </w:rPr>
        <w:t>Billboard</w:t>
      </w:r>
      <w:proofErr w:type="spellEnd"/>
      <w:r w:rsidRPr="006F73D9">
        <w:rPr>
          <w:color w:val="000000"/>
          <w:lang w:val="pt-BR"/>
        </w:rPr>
        <w:t xml:space="preserve"> e 18 no </w:t>
      </w:r>
      <w:r w:rsidRPr="006F73D9">
        <w:rPr>
          <w:i/>
          <w:iCs/>
          <w:color w:val="000000"/>
          <w:lang w:val="pt-BR"/>
        </w:rPr>
        <w:t>ranking</w:t>
      </w:r>
      <w:r w:rsidRPr="006F73D9">
        <w:rPr>
          <w:color w:val="000000"/>
          <w:lang w:val="pt-BR"/>
        </w:rPr>
        <w:t xml:space="preserve"> de Tendência).</w:t>
      </w:r>
    </w:p>
    <w:p w:rsidR="001C1882" w:rsidRDefault="001C1882" w:rsidP="00B80D4E">
      <w:pPr>
        <w:pStyle w:val="Para"/>
        <w:jc w:val="both"/>
        <w:rPr>
          <w:color w:val="000000"/>
          <w:lang w:val="pt-BR"/>
        </w:rPr>
      </w:pPr>
    </w:p>
    <w:p w:rsidR="001C1882" w:rsidRDefault="001C1882" w:rsidP="00B80D4E">
      <w:pPr>
        <w:pStyle w:val="Para"/>
        <w:jc w:val="both"/>
        <w:rPr>
          <w:color w:val="000000"/>
          <w:lang w:val="pt-BR"/>
        </w:rPr>
      </w:pPr>
    </w:p>
    <w:p w:rsidR="001C1882" w:rsidRDefault="001C1882" w:rsidP="00B80D4E">
      <w:pPr>
        <w:pStyle w:val="Para"/>
        <w:jc w:val="both"/>
        <w:rPr>
          <w:color w:val="000000"/>
          <w:lang w:val="pt-BR"/>
        </w:rPr>
      </w:pPr>
    </w:p>
    <w:p w:rsidR="001C1882" w:rsidRDefault="001C1882" w:rsidP="00B80D4E">
      <w:pPr>
        <w:pStyle w:val="Para"/>
        <w:jc w:val="both"/>
        <w:rPr>
          <w:color w:val="000000"/>
          <w:lang w:val="pt-BR"/>
        </w:rPr>
      </w:pPr>
    </w:p>
    <w:p w:rsidR="001C1882" w:rsidRDefault="001C1882" w:rsidP="00B80D4E">
      <w:pPr>
        <w:pStyle w:val="Para"/>
        <w:jc w:val="both"/>
        <w:rPr>
          <w:color w:val="000000"/>
          <w:lang w:val="pt-BR"/>
        </w:rPr>
      </w:pPr>
    </w:p>
    <w:p w:rsidR="001C1882" w:rsidRDefault="001C1882" w:rsidP="00B80D4E">
      <w:pPr>
        <w:pStyle w:val="Para"/>
        <w:jc w:val="both"/>
        <w:rPr>
          <w:color w:val="000000"/>
          <w:lang w:val="pt-BR"/>
        </w:rPr>
      </w:pPr>
    </w:p>
    <w:p w:rsidR="00AD3B44" w:rsidRPr="006F73D9" w:rsidRDefault="00AD3B44" w:rsidP="00B80D4E">
      <w:pPr>
        <w:pStyle w:val="Para"/>
        <w:jc w:val="both"/>
        <w:rPr>
          <w:color w:val="000000"/>
          <w:lang w:val="pt-BR"/>
        </w:rPr>
      </w:pPr>
    </w:p>
    <w:p w:rsidR="00AD3B44" w:rsidRPr="006F73D9" w:rsidRDefault="00AD3B44" w:rsidP="006E19EA">
      <w:pPr>
        <w:pStyle w:val="Para"/>
        <w:ind w:firstLine="0"/>
        <w:jc w:val="both"/>
        <w:rPr>
          <w:rStyle w:val="Label"/>
          <w:rFonts w:ascii="Linux Libertine" w:hAnsi="Linux Libertine" w:cs="Linux Libertine"/>
          <w:color w:val="000000"/>
        </w:rPr>
      </w:pPr>
      <w:proofErr w:type="spellStart"/>
      <w:r w:rsidRPr="006F73D9">
        <w:rPr>
          <w:rStyle w:val="Label"/>
          <w:rFonts w:ascii="Linux Libertine" w:hAnsi="Linux Libertine" w:cs="Linux Libertine"/>
          <w:color w:val="000000"/>
        </w:rPr>
        <w:lastRenderedPageBreak/>
        <w:t>Tabela</w:t>
      </w:r>
      <w:proofErr w:type="spellEnd"/>
      <w:r w:rsidRPr="006F73D9">
        <w:rPr>
          <w:rStyle w:val="Label"/>
          <w:rFonts w:ascii="Linux Libertine" w:hAnsi="Linux Libertine" w:cs="Linux Libertine"/>
          <w:color w:val="000000"/>
        </w:rPr>
        <w:t xml:space="preserve"> 8: Ranking Billboard Hot 100 e Ranking de </w:t>
      </w:r>
      <w:proofErr w:type="spellStart"/>
      <w:r w:rsidRPr="006F73D9">
        <w:rPr>
          <w:rStyle w:val="Label"/>
          <w:rFonts w:ascii="Linux Libertine" w:hAnsi="Linux Libertine" w:cs="Linux Libertine"/>
          <w:color w:val="000000"/>
        </w:rPr>
        <w:t>Tendência</w:t>
      </w:r>
      <w:proofErr w:type="spellEnd"/>
    </w:p>
    <w:p w:rsidR="00AD3B44" w:rsidRPr="006F73D9" w:rsidRDefault="00AD3B44" w:rsidP="00B80D4E">
      <w:pPr>
        <w:pStyle w:val="Para"/>
        <w:jc w:val="both"/>
        <w:rPr>
          <w:rFonts w:cs="Arial"/>
          <w:color w:val="000000"/>
          <w:lang w:val="pt-BR"/>
        </w:rPr>
      </w:pPr>
    </w:p>
    <w:tbl>
      <w:tblPr>
        <w:tblW w:w="0" w:type="auto"/>
        <w:jc w:val="center"/>
        <w:tblBorders>
          <w:top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1153"/>
        <w:gridCol w:w="1013"/>
        <w:gridCol w:w="616"/>
        <w:gridCol w:w="948"/>
        <w:gridCol w:w="670"/>
      </w:tblGrid>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i/>
                <w:iCs/>
                <w:color w:val="000000"/>
                <w:sz w:val="12"/>
                <w:szCs w:val="12"/>
              </w:rPr>
            </w:pPr>
            <w:r w:rsidRPr="006F73D9">
              <w:rPr>
                <w:i/>
                <w:iCs/>
                <w:color w:val="000000"/>
                <w:sz w:val="12"/>
                <w:szCs w:val="12"/>
              </w:rPr>
              <w:t>Ranking</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i/>
                <w:iCs/>
                <w:color w:val="000000"/>
                <w:sz w:val="12"/>
                <w:szCs w:val="12"/>
              </w:rPr>
              <w:t>Ranking</w:t>
            </w:r>
            <w:r w:rsidRPr="006F73D9">
              <w:rPr>
                <w:color w:val="000000"/>
                <w:sz w:val="12"/>
                <w:szCs w:val="12"/>
              </w:rPr>
              <w:t xml:space="preserve"> Billboard </w:t>
            </w:r>
            <w:proofErr w:type="spellStart"/>
            <w:r w:rsidRPr="006F73D9">
              <w:rPr>
                <w:color w:val="000000"/>
                <w:sz w:val="12"/>
                <w:szCs w:val="12"/>
              </w:rPr>
              <w:t>Hto</w:t>
            </w:r>
            <w:proofErr w:type="spellEnd"/>
            <w:r w:rsidRPr="006F73D9">
              <w:rPr>
                <w:color w:val="000000"/>
                <w:sz w:val="12"/>
                <w:szCs w:val="12"/>
              </w:rPr>
              <w:t xml:space="preserve"> 100 - </w:t>
            </w:r>
            <w:proofErr w:type="spellStart"/>
            <w:r w:rsidRPr="006F73D9">
              <w:rPr>
                <w:color w:val="000000"/>
                <w:sz w:val="12"/>
                <w:szCs w:val="12"/>
              </w:rPr>
              <w:t>Brasil</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Gêneros</w:t>
            </w:r>
            <w:proofErr w:type="spellEnd"/>
          </w:p>
        </w:tc>
        <w:tc>
          <w:tcPr>
            <w:tcW w:w="0" w:type="auto"/>
            <w:shd w:val="clear" w:color="000000" w:fill="auto"/>
            <w:vAlign w:val="bottom"/>
          </w:tcPr>
          <w:p w:rsidR="00AD3B44" w:rsidRPr="006F73D9" w:rsidRDefault="00AD3B44" w:rsidP="002B56D1">
            <w:pPr>
              <w:pStyle w:val="Para"/>
              <w:ind w:firstLine="0"/>
              <w:jc w:val="center"/>
              <w:rPr>
                <w:i/>
                <w:iCs/>
                <w:color w:val="000000"/>
                <w:sz w:val="12"/>
                <w:szCs w:val="12"/>
              </w:rPr>
            </w:pPr>
            <w:r w:rsidRPr="006F73D9">
              <w:rPr>
                <w:i/>
                <w:iCs/>
                <w:color w:val="000000"/>
                <w:sz w:val="12"/>
                <w:szCs w:val="12"/>
              </w:rPr>
              <w:t>Ranking</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i/>
                <w:iCs/>
                <w:color w:val="000000"/>
                <w:sz w:val="12"/>
                <w:szCs w:val="12"/>
              </w:rPr>
              <w:t>Ranking</w:t>
            </w:r>
            <w:r w:rsidRPr="006F73D9">
              <w:rPr>
                <w:color w:val="000000"/>
                <w:sz w:val="12"/>
                <w:szCs w:val="12"/>
              </w:rPr>
              <w:t xml:space="preserve"> da </w:t>
            </w:r>
            <w:proofErr w:type="spellStart"/>
            <w:r w:rsidRPr="006F73D9">
              <w:rPr>
                <w:color w:val="000000"/>
                <w:sz w:val="12"/>
                <w:szCs w:val="12"/>
              </w:rPr>
              <w:t>Tendência</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Gêneros</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Henrique e </w:t>
            </w:r>
            <w:proofErr w:type="spellStart"/>
            <w:r w:rsidRPr="006F73D9">
              <w:rPr>
                <w:color w:val="000000"/>
                <w:sz w:val="12"/>
                <w:szCs w:val="12"/>
              </w:rPr>
              <w:t>Juliano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Henrique e </w:t>
            </w:r>
            <w:proofErr w:type="spellStart"/>
            <w:r w:rsidRPr="006F73D9">
              <w:rPr>
                <w:color w:val="000000"/>
                <w:sz w:val="12"/>
                <w:szCs w:val="12"/>
              </w:rPr>
              <w:t>Juliano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Luan Santana</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Mc </w:t>
            </w:r>
            <w:proofErr w:type="spellStart"/>
            <w:r w:rsidRPr="006F73D9">
              <w:rPr>
                <w:color w:val="000000"/>
                <w:sz w:val="12"/>
                <w:szCs w:val="12"/>
              </w:rPr>
              <w:t>Gui</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Funk</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3</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Leonardo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3</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Pablo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Arrocha</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4</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Marcos e </w:t>
            </w:r>
            <w:proofErr w:type="spellStart"/>
            <w:r w:rsidRPr="006F73D9">
              <w:rPr>
                <w:color w:val="000000"/>
                <w:sz w:val="12"/>
                <w:szCs w:val="12"/>
              </w:rPr>
              <w:t>Belutti</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r w:rsidRPr="006F73D9">
              <w:rPr>
                <w:color w:val="000000"/>
                <w:sz w:val="12"/>
                <w:szCs w:val="12"/>
              </w:rPr>
              <w:t xml:space="preserve"> </w:t>
            </w:r>
            <w:proofErr w:type="spellStart"/>
            <w:r w:rsidRPr="006F73D9">
              <w:rPr>
                <w:color w:val="000000"/>
                <w:sz w:val="12"/>
                <w:szCs w:val="12"/>
              </w:rPr>
              <w:t>Universitario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4</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Bruninho</w:t>
            </w:r>
            <w:proofErr w:type="spellEnd"/>
            <w:r w:rsidRPr="006F73D9">
              <w:rPr>
                <w:color w:val="000000"/>
                <w:sz w:val="12"/>
                <w:szCs w:val="12"/>
              </w:rPr>
              <w:t xml:space="preserve"> e </w:t>
            </w:r>
            <w:proofErr w:type="spellStart"/>
            <w:r w:rsidRPr="006F73D9">
              <w:rPr>
                <w:color w:val="000000"/>
                <w:sz w:val="12"/>
                <w:szCs w:val="12"/>
              </w:rPr>
              <w:t>Davi</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5</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Gusttavo</w:t>
            </w:r>
            <w:proofErr w:type="spellEnd"/>
            <w:r w:rsidRPr="006F73D9">
              <w:rPr>
                <w:color w:val="000000"/>
                <w:sz w:val="12"/>
                <w:szCs w:val="12"/>
              </w:rPr>
              <w:t xml:space="preserve"> Lima</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5</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Jads</w:t>
            </w:r>
            <w:proofErr w:type="spellEnd"/>
            <w:r w:rsidRPr="006F73D9">
              <w:rPr>
                <w:color w:val="000000"/>
                <w:sz w:val="12"/>
                <w:szCs w:val="12"/>
              </w:rPr>
              <w:t xml:space="preserve"> e </w:t>
            </w:r>
            <w:proofErr w:type="spellStart"/>
            <w:r w:rsidRPr="006F73D9">
              <w:rPr>
                <w:color w:val="000000"/>
                <w:sz w:val="12"/>
                <w:szCs w:val="12"/>
              </w:rPr>
              <w:t>Jadson</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6</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Fernando e Sorocaba</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6</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Valesca</w:t>
            </w:r>
            <w:proofErr w:type="spellEnd"/>
            <w:r w:rsidRPr="006F73D9">
              <w:rPr>
                <w:color w:val="000000"/>
                <w:sz w:val="12"/>
                <w:szCs w:val="12"/>
              </w:rPr>
              <w:t xml:space="preserve"> </w:t>
            </w:r>
            <w:proofErr w:type="spellStart"/>
            <w:r w:rsidRPr="006F73D9">
              <w:rPr>
                <w:color w:val="000000"/>
                <w:sz w:val="12"/>
                <w:szCs w:val="12"/>
              </w:rPr>
              <w:t>Popozuda</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Funk</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7</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Victor e Leo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7</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Lucas Lucco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8</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Lucas Lucco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8</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Cristiano </w:t>
            </w:r>
            <w:proofErr w:type="spellStart"/>
            <w:r w:rsidRPr="006F73D9">
              <w:rPr>
                <w:color w:val="000000"/>
                <w:sz w:val="12"/>
                <w:szCs w:val="12"/>
              </w:rPr>
              <w:t>Araújo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9</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Anitta</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Funk</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9</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Projota</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Rap</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10</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Michel </w:t>
            </w:r>
            <w:proofErr w:type="spellStart"/>
            <w:r w:rsidRPr="006F73D9">
              <w:rPr>
                <w:color w:val="000000"/>
                <w:sz w:val="12"/>
                <w:szCs w:val="12"/>
              </w:rPr>
              <w:t>Teló</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10</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Ferrugem</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Pop</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11</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Cristiano </w:t>
            </w:r>
            <w:proofErr w:type="spellStart"/>
            <w:r w:rsidRPr="006F73D9">
              <w:rPr>
                <w:color w:val="000000"/>
                <w:sz w:val="12"/>
                <w:szCs w:val="12"/>
              </w:rPr>
              <w:t>Araújo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11</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Munhoz</w:t>
            </w:r>
            <w:proofErr w:type="spellEnd"/>
            <w:r w:rsidRPr="006F73D9">
              <w:rPr>
                <w:color w:val="000000"/>
                <w:sz w:val="12"/>
                <w:szCs w:val="12"/>
              </w:rPr>
              <w:t xml:space="preserve"> e Mariano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12</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Jads</w:t>
            </w:r>
            <w:proofErr w:type="spellEnd"/>
            <w:r w:rsidRPr="006F73D9">
              <w:rPr>
                <w:color w:val="000000"/>
                <w:sz w:val="12"/>
                <w:szCs w:val="12"/>
              </w:rPr>
              <w:t xml:space="preserve"> e </w:t>
            </w:r>
            <w:proofErr w:type="spellStart"/>
            <w:r w:rsidRPr="006F73D9">
              <w:rPr>
                <w:color w:val="000000"/>
                <w:sz w:val="12"/>
                <w:szCs w:val="12"/>
              </w:rPr>
              <w:t>Jadson</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12</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Malta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Rock</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13</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João</w:t>
            </w:r>
            <w:proofErr w:type="spellEnd"/>
            <w:r w:rsidRPr="006F73D9">
              <w:rPr>
                <w:color w:val="000000"/>
                <w:sz w:val="12"/>
                <w:szCs w:val="12"/>
              </w:rPr>
              <w:t xml:space="preserve"> Bosco e </w:t>
            </w:r>
            <w:proofErr w:type="spellStart"/>
            <w:r w:rsidRPr="006F73D9">
              <w:rPr>
                <w:color w:val="000000"/>
                <w:sz w:val="12"/>
                <w:szCs w:val="12"/>
              </w:rPr>
              <w:t>Vinícius</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13</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Eduardo Costa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14</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Jorge e </w:t>
            </w:r>
            <w:proofErr w:type="spellStart"/>
            <w:r w:rsidRPr="006F73D9">
              <w:rPr>
                <w:color w:val="000000"/>
                <w:sz w:val="12"/>
                <w:szCs w:val="12"/>
              </w:rPr>
              <w:t>Mateus</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14</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Onze:20</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Rock</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15</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João</w:t>
            </w:r>
            <w:proofErr w:type="spellEnd"/>
            <w:r w:rsidRPr="006F73D9">
              <w:rPr>
                <w:color w:val="000000"/>
                <w:sz w:val="12"/>
                <w:szCs w:val="12"/>
              </w:rPr>
              <w:t xml:space="preserve"> </w:t>
            </w:r>
            <w:proofErr w:type="spellStart"/>
            <w:r w:rsidRPr="006F73D9">
              <w:rPr>
                <w:color w:val="000000"/>
                <w:sz w:val="12"/>
                <w:szCs w:val="12"/>
              </w:rPr>
              <w:t>Neto</w:t>
            </w:r>
            <w:proofErr w:type="spellEnd"/>
            <w:r w:rsidRPr="006F73D9">
              <w:rPr>
                <w:color w:val="000000"/>
                <w:sz w:val="12"/>
                <w:szCs w:val="12"/>
              </w:rPr>
              <w:t xml:space="preserve"> e </w:t>
            </w:r>
            <w:proofErr w:type="spellStart"/>
            <w:r w:rsidRPr="006F73D9">
              <w:rPr>
                <w:color w:val="000000"/>
                <w:sz w:val="12"/>
                <w:szCs w:val="12"/>
              </w:rPr>
              <w:t>Frederico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15</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Os</w:t>
            </w:r>
            <w:proofErr w:type="spellEnd"/>
            <w:r w:rsidRPr="006F73D9">
              <w:rPr>
                <w:color w:val="000000"/>
                <w:sz w:val="12"/>
                <w:szCs w:val="12"/>
              </w:rPr>
              <w:t xml:space="preserve"> </w:t>
            </w:r>
            <w:proofErr w:type="spellStart"/>
            <w:r w:rsidRPr="006F73D9">
              <w:rPr>
                <w:color w:val="000000"/>
                <w:sz w:val="12"/>
                <w:szCs w:val="12"/>
              </w:rPr>
              <w:t>Travessos</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Pagode</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16</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Sorriso</w:t>
            </w:r>
            <w:proofErr w:type="spellEnd"/>
            <w:r w:rsidRPr="006F73D9">
              <w:rPr>
                <w:color w:val="000000"/>
                <w:sz w:val="12"/>
                <w:szCs w:val="12"/>
              </w:rPr>
              <w:t xml:space="preserve"> </w:t>
            </w:r>
            <w:proofErr w:type="spellStart"/>
            <w:r w:rsidRPr="006F73D9">
              <w:rPr>
                <w:color w:val="000000"/>
                <w:sz w:val="12"/>
                <w:szCs w:val="12"/>
              </w:rPr>
              <w:t>Maroto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Pagode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16</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Gusttavo</w:t>
            </w:r>
            <w:proofErr w:type="spellEnd"/>
            <w:r w:rsidRPr="006F73D9">
              <w:rPr>
                <w:color w:val="000000"/>
                <w:sz w:val="12"/>
                <w:szCs w:val="12"/>
              </w:rPr>
              <w:t xml:space="preserve"> Lima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17</w:t>
            </w:r>
          </w:p>
        </w:tc>
        <w:tc>
          <w:tcPr>
            <w:tcW w:w="0" w:type="auto"/>
            <w:shd w:val="clear" w:color="000000" w:fill="auto"/>
            <w:vAlign w:val="bottom"/>
          </w:tcPr>
          <w:p w:rsidR="00AD3B44" w:rsidRPr="00AD3B44" w:rsidRDefault="00AD3B44" w:rsidP="002B56D1">
            <w:pPr>
              <w:pStyle w:val="Para"/>
              <w:ind w:firstLine="0"/>
              <w:jc w:val="center"/>
              <w:rPr>
                <w:color w:val="000000"/>
                <w:sz w:val="12"/>
                <w:szCs w:val="12"/>
                <w:lang w:val="pt-BR"/>
                <w:rPrChange w:id="18" w:author="Debora" w:date="2017-05-31T15:07:00Z">
                  <w:rPr>
                    <w:color w:val="000000"/>
                    <w:sz w:val="12"/>
                    <w:szCs w:val="12"/>
                  </w:rPr>
                </w:rPrChange>
              </w:rPr>
            </w:pPr>
            <w:r w:rsidRPr="00AD3B44">
              <w:rPr>
                <w:color w:val="000000"/>
                <w:sz w:val="12"/>
                <w:szCs w:val="12"/>
                <w:lang w:val="pt-BR"/>
                <w:rPrChange w:id="19" w:author="Debora" w:date="2017-05-31T15:07:00Z">
                  <w:rPr>
                    <w:color w:val="000000"/>
                    <w:sz w:val="12"/>
                    <w:szCs w:val="12"/>
                  </w:rPr>
                </w:rPrChange>
              </w:rPr>
              <w:t xml:space="preserve">Zezé </w:t>
            </w:r>
            <w:proofErr w:type="spellStart"/>
            <w:r w:rsidRPr="00AD3B44">
              <w:rPr>
                <w:color w:val="000000"/>
                <w:sz w:val="12"/>
                <w:szCs w:val="12"/>
                <w:lang w:val="pt-BR"/>
                <w:rPrChange w:id="20" w:author="Debora" w:date="2017-05-31T15:07:00Z">
                  <w:rPr>
                    <w:color w:val="000000"/>
                    <w:sz w:val="12"/>
                    <w:szCs w:val="12"/>
                  </w:rPr>
                </w:rPrChange>
              </w:rPr>
              <w:t>di</w:t>
            </w:r>
            <w:proofErr w:type="spellEnd"/>
            <w:r w:rsidRPr="00AD3B44">
              <w:rPr>
                <w:color w:val="000000"/>
                <w:sz w:val="12"/>
                <w:szCs w:val="12"/>
                <w:lang w:val="pt-BR"/>
                <w:rPrChange w:id="21" w:author="Debora" w:date="2017-05-31T15:07:00Z">
                  <w:rPr>
                    <w:color w:val="000000"/>
                    <w:sz w:val="12"/>
                    <w:szCs w:val="12"/>
                  </w:rPr>
                </w:rPrChange>
              </w:rPr>
              <w:t xml:space="preserve"> </w:t>
            </w:r>
            <w:proofErr w:type="spellStart"/>
            <w:r w:rsidRPr="00AD3B44">
              <w:rPr>
                <w:color w:val="000000"/>
                <w:sz w:val="12"/>
                <w:szCs w:val="12"/>
                <w:lang w:val="pt-BR"/>
                <w:rPrChange w:id="22" w:author="Debora" w:date="2017-05-31T15:07:00Z">
                  <w:rPr>
                    <w:color w:val="000000"/>
                    <w:sz w:val="12"/>
                    <w:szCs w:val="12"/>
                  </w:rPr>
                </w:rPrChange>
              </w:rPr>
              <w:t>Carmargo</w:t>
            </w:r>
            <w:proofErr w:type="spellEnd"/>
            <w:r w:rsidRPr="00AD3B44">
              <w:rPr>
                <w:color w:val="000000"/>
                <w:sz w:val="12"/>
                <w:szCs w:val="12"/>
                <w:lang w:val="pt-BR"/>
                <w:rPrChange w:id="23" w:author="Debora" w:date="2017-05-31T15:07:00Z">
                  <w:rPr>
                    <w:color w:val="000000"/>
                    <w:sz w:val="12"/>
                    <w:szCs w:val="12"/>
                  </w:rPr>
                </w:rPrChange>
              </w:rPr>
              <w:t xml:space="preserve"> e Luciano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17</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Turma</w:t>
            </w:r>
            <w:proofErr w:type="spellEnd"/>
            <w:r w:rsidRPr="006F73D9">
              <w:rPr>
                <w:color w:val="000000"/>
                <w:sz w:val="12"/>
                <w:szCs w:val="12"/>
              </w:rPr>
              <w:t xml:space="preserve"> do </w:t>
            </w:r>
            <w:proofErr w:type="spellStart"/>
            <w:r w:rsidRPr="006F73D9">
              <w:rPr>
                <w:color w:val="000000"/>
                <w:sz w:val="12"/>
                <w:szCs w:val="12"/>
              </w:rPr>
              <w:t>Pagode</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Samba</w:t>
            </w:r>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18</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Munhoz</w:t>
            </w:r>
            <w:proofErr w:type="spellEnd"/>
            <w:r w:rsidRPr="006F73D9">
              <w:rPr>
                <w:color w:val="000000"/>
                <w:sz w:val="12"/>
                <w:szCs w:val="12"/>
              </w:rPr>
              <w:t xml:space="preserve"> e Mariano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18</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Thiago Brava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19</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Bruno e </w:t>
            </w:r>
            <w:proofErr w:type="spellStart"/>
            <w:r w:rsidRPr="006F73D9">
              <w:rPr>
                <w:color w:val="000000"/>
                <w:sz w:val="12"/>
                <w:szCs w:val="12"/>
              </w:rPr>
              <w:t>Marrone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19</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Loubet</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20</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Malta</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Rock</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20</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Fred e Gustavo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21</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Fred e Gustavo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21</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Luan Santana</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22</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Thaeme</w:t>
            </w:r>
            <w:proofErr w:type="spellEnd"/>
            <w:r w:rsidRPr="006F73D9">
              <w:rPr>
                <w:color w:val="000000"/>
                <w:sz w:val="12"/>
                <w:szCs w:val="12"/>
              </w:rPr>
              <w:t xml:space="preserve"> e Thiago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22</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Thaeme</w:t>
            </w:r>
            <w:proofErr w:type="spellEnd"/>
            <w:r w:rsidRPr="006F73D9">
              <w:rPr>
                <w:color w:val="000000"/>
                <w:sz w:val="12"/>
                <w:szCs w:val="12"/>
              </w:rPr>
              <w:t xml:space="preserve"> e Thiago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23</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Magic!</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Reggae</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23</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Thiaguinho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Pagode</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24</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Thiaguinho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Pagode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24</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Victor e Leo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25</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Bruninho</w:t>
            </w:r>
            <w:proofErr w:type="spellEnd"/>
            <w:r w:rsidRPr="006F73D9">
              <w:rPr>
                <w:color w:val="000000"/>
                <w:sz w:val="12"/>
                <w:szCs w:val="12"/>
              </w:rPr>
              <w:t xml:space="preserve"> e </w:t>
            </w:r>
            <w:proofErr w:type="spellStart"/>
            <w:r w:rsidRPr="006F73D9">
              <w:rPr>
                <w:color w:val="000000"/>
                <w:sz w:val="12"/>
                <w:szCs w:val="12"/>
              </w:rPr>
              <w:t>Davi</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25</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Guilherme</w:t>
            </w:r>
            <w:proofErr w:type="spellEnd"/>
            <w:r w:rsidRPr="006F73D9">
              <w:rPr>
                <w:color w:val="000000"/>
                <w:sz w:val="12"/>
                <w:szCs w:val="12"/>
              </w:rPr>
              <w:t xml:space="preserve"> e Santiago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26</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Thiago Brava</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26</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Leonardo</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27</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Grupo</w:t>
            </w:r>
            <w:proofErr w:type="spellEnd"/>
            <w:r w:rsidRPr="006F73D9">
              <w:rPr>
                <w:color w:val="000000"/>
                <w:sz w:val="12"/>
                <w:szCs w:val="12"/>
              </w:rPr>
              <w:t xml:space="preserve"> </w:t>
            </w:r>
            <w:proofErr w:type="spellStart"/>
            <w:r w:rsidRPr="006F73D9">
              <w:rPr>
                <w:color w:val="000000"/>
                <w:sz w:val="12"/>
                <w:szCs w:val="12"/>
              </w:rPr>
              <w:t>Pixote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Pagoda</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27</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Marcos e </w:t>
            </w:r>
            <w:proofErr w:type="spellStart"/>
            <w:r w:rsidRPr="006F73D9">
              <w:rPr>
                <w:color w:val="000000"/>
                <w:sz w:val="12"/>
                <w:szCs w:val="12"/>
              </w:rPr>
              <w:t>Belutti</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Pagode</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28</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Loubet</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28</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Conrado</w:t>
            </w:r>
            <w:proofErr w:type="spellEnd"/>
            <w:r w:rsidRPr="006F73D9">
              <w:rPr>
                <w:color w:val="000000"/>
                <w:sz w:val="12"/>
                <w:szCs w:val="12"/>
              </w:rPr>
              <w:t xml:space="preserve"> e </w:t>
            </w:r>
            <w:proofErr w:type="spellStart"/>
            <w:r w:rsidRPr="006F73D9">
              <w:rPr>
                <w:color w:val="000000"/>
                <w:sz w:val="12"/>
                <w:szCs w:val="12"/>
              </w:rPr>
              <w:t>Aleksandro</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29</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Turma</w:t>
            </w:r>
            <w:proofErr w:type="spellEnd"/>
            <w:r w:rsidRPr="006F73D9">
              <w:rPr>
                <w:color w:val="000000"/>
                <w:sz w:val="12"/>
                <w:szCs w:val="12"/>
              </w:rPr>
              <w:t xml:space="preserve"> do </w:t>
            </w:r>
            <w:proofErr w:type="spellStart"/>
            <w:r w:rsidRPr="006F73D9">
              <w:rPr>
                <w:color w:val="000000"/>
                <w:sz w:val="12"/>
                <w:szCs w:val="12"/>
              </w:rPr>
              <w:t>Pagode</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Samba</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29</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Péricles</w:t>
            </w:r>
            <w:proofErr w:type="spellEnd"/>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Pagode</w:t>
            </w:r>
            <w:proofErr w:type="spellEnd"/>
          </w:p>
        </w:tc>
      </w:tr>
      <w:tr w:rsidR="00AD3B44" w:rsidRPr="006F73D9" w:rsidTr="002B56D1">
        <w:trPr>
          <w:jc w:val="center"/>
        </w:trPr>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30</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 xml:space="preserve">Maria </w:t>
            </w:r>
            <w:proofErr w:type="spellStart"/>
            <w:r w:rsidRPr="006F73D9">
              <w:rPr>
                <w:color w:val="000000"/>
                <w:sz w:val="12"/>
                <w:szCs w:val="12"/>
              </w:rPr>
              <w:t>Cecília</w:t>
            </w:r>
            <w:proofErr w:type="spellEnd"/>
            <w:r w:rsidRPr="006F73D9">
              <w:rPr>
                <w:color w:val="000000"/>
                <w:sz w:val="12"/>
                <w:szCs w:val="12"/>
              </w:rPr>
              <w:t xml:space="preserve"> e Rodolfo</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proofErr w:type="spellStart"/>
            <w:r w:rsidRPr="006F73D9">
              <w:rPr>
                <w:color w:val="000000"/>
                <w:sz w:val="12"/>
                <w:szCs w:val="12"/>
              </w:rPr>
              <w:t>Sertanejo</w:t>
            </w:r>
            <w:proofErr w:type="spellEnd"/>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30</w:t>
            </w:r>
          </w:p>
        </w:tc>
        <w:tc>
          <w:tcPr>
            <w:tcW w:w="0" w:type="auto"/>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Roberto Carlos</w:t>
            </w:r>
          </w:p>
        </w:tc>
        <w:tc>
          <w:tcPr>
            <w:tcW w:w="0" w:type="auto"/>
            <w:tcBorders>
              <w:right w:val="nil"/>
            </w:tcBorders>
            <w:shd w:val="clear" w:color="000000" w:fill="auto"/>
            <w:vAlign w:val="bottom"/>
          </w:tcPr>
          <w:p w:rsidR="00AD3B44" w:rsidRPr="006F73D9" w:rsidRDefault="00AD3B44" w:rsidP="002B56D1">
            <w:pPr>
              <w:pStyle w:val="Para"/>
              <w:ind w:firstLine="0"/>
              <w:jc w:val="center"/>
              <w:rPr>
                <w:color w:val="000000"/>
                <w:sz w:val="12"/>
                <w:szCs w:val="12"/>
              </w:rPr>
            </w:pPr>
            <w:r w:rsidRPr="006F73D9">
              <w:rPr>
                <w:color w:val="000000"/>
                <w:sz w:val="12"/>
                <w:szCs w:val="12"/>
              </w:rPr>
              <w:t>MPB</w:t>
            </w:r>
          </w:p>
        </w:tc>
      </w:tr>
    </w:tbl>
    <w:p w:rsidR="00AD3B44" w:rsidRPr="006F73D9" w:rsidRDefault="00AD3B44" w:rsidP="000621A8">
      <w:pPr>
        <w:pStyle w:val="Head1"/>
        <w:rPr>
          <w:rFonts w:cs="Arial"/>
          <w:color w:val="000000"/>
          <w:lang w:val="pt-BR"/>
        </w:rPr>
      </w:pPr>
      <w:r>
        <w:rPr>
          <w:color w:val="000000"/>
          <w:lang w:val="pt-BR"/>
        </w:rPr>
        <w:t>5-</w:t>
      </w:r>
      <w:r w:rsidRPr="006F73D9">
        <w:rPr>
          <w:color w:val="000000"/>
          <w:lang w:val="pt-BR"/>
        </w:rPr>
        <w:t xml:space="preserve"> </w:t>
      </w:r>
      <w:r>
        <w:rPr>
          <w:color w:val="000000"/>
          <w:lang w:val="pt-BR"/>
        </w:rPr>
        <w:t xml:space="preserve">CONSIDERAÇÕES FINAIS </w:t>
      </w:r>
    </w:p>
    <w:p w:rsidR="00AD3B44" w:rsidRDefault="00AD3B44" w:rsidP="00B80D4E">
      <w:pPr>
        <w:pStyle w:val="Para"/>
        <w:jc w:val="both"/>
        <w:rPr>
          <w:rFonts w:cs="Arial"/>
          <w:color w:val="000000"/>
          <w:lang w:val="pt-BR"/>
        </w:rPr>
      </w:pPr>
      <w:r w:rsidRPr="006F73D9">
        <w:rPr>
          <w:color w:val="000000"/>
          <w:lang w:val="pt-BR"/>
        </w:rPr>
        <w:t xml:space="preserve">Este trabalho teve o intuito de analisar a construção de </w:t>
      </w:r>
      <w:r w:rsidRPr="006F73D9">
        <w:rPr>
          <w:i/>
          <w:iCs/>
          <w:color w:val="000000"/>
          <w:lang w:val="pt-BR"/>
        </w:rPr>
        <w:t>rankings</w:t>
      </w:r>
      <w:r w:rsidRPr="006F73D9">
        <w:rPr>
          <w:color w:val="000000"/>
          <w:lang w:val="pt-BR"/>
        </w:rPr>
        <w:t xml:space="preserve"> no mercado fonográfico brasileiro, por meio de uma metodologia que utiliza dados de mídias digitais e TV. Existem diversos </w:t>
      </w:r>
      <w:r w:rsidRPr="006F73D9">
        <w:rPr>
          <w:i/>
          <w:iCs/>
          <w:color w:val="000000"/>
          <w:lang w:val="pt-BR"/>
        </w:rPr>
        <w:t>rankings</w:t>
      </w:r>
      <w:r w:rsidRPr="006F73D9">
        <w:rPr>
          <w:color w:val="000000"/>
          <w:lang w:val="pt-BR"/>
        </w:rPr>
        <w:t xml:space="preserve"> de artistas consagrados no meio fonográfico, como os desenvolvidos pela </w:t>
      </w:r>
      <w:proofErr w:type="spellStart"/>
      <w:r w:rsidRPr="006F73D9">
        <w:rPr>
          <w:color w:val="000000"/>
          <w:lang w:val="pt-BR"/>
        </w:rPr>
        <w:t>Billboard</w:t>
      </w:r>
      <w:proofErr w:type="spellEnd"/>
      <w:r w:rsidRPr="006F73D9">
        <w:rPr>
          <w:color w:val="000000"/>
          <w:lang w:val="pt-BR"/>
        </w:rPr>
        <w:t xml:space="preserve"> e Rolling Stone. Ambos são aceitos como forma de aferir a popularidade de um artista, mas carece-se de uma abordagem mais clara e um estudo mais aprofundado no que diz respeito</w:t>
      </w:r>
      <w:proofErr w:type="gramStart"/>
      <w:r w:rsidRPr="006F73D9">
        <w:rPr>
          <w:color w:val="000000"/>
          <w:lang w:val="pt-BR"/>
        </w:rPr>
        <w:t xml:space="preserve">  </w:t>
      </w:r>
      <w:proofErr w:type="gramEnd"/>
      <w:r>
        <w:rPr>
          <w:color w:val="000000"/>
          <w:lang w:val="pt-BR"/>
        </w:rPr>
        <w:t>a</w:t>
      </w:r>
      <w:r w:rsidRPr="006F73D9">
        <w:rPr>
          <w:color w:val="000000"/>
          <w:lang w:val="pt-BR"/>
        </w:rPr>
        <w:t>os dados de artistas nas mídias digitais.</w:t>
      </w:r>
    </w:p>
    <w:p w:rsidR="00AD3B44" w:rsidRPr="006F73D9" w:rsidRDefault="00AD3B44" w:rsidP="00B80D4E">
      <w:pPr>
        <w:pStyle w:val="Para"/>
        <w:jc w:val="both"/>
        <w:rPr>
          <w:color w:val="000000"/>
          <w:lang w:val="pt-BR"/>
        </w:rPr>
      </w:pPr>
      <w:r w:rsidRPr="006F73D9">
        <w:rPr>
          <w:color w:val="000000"/>
          <w:lang w:val="pt-BR"/>
        </w:rPr>
        <w:t xml:space="preserve">Não se pode dizer que os </w:t>
      </w:r>
      <w:r w:rsidRPr="006F73D9">
        <w:rPr>
          <w:i/>
          <w:iCs/>
          <w:color w:val="000000"/>
          <w:lang w:val="pt-BR"/>
        </w:rPr>
        <w:t>rankings</w:t>
      </w:r>
      <w:r w:rsidRPr="006F73D9">
        <w:rPr>
          <w:color w:val="000000"/>
          <w:lang w:val="pt-BR"/>
        </w:rPr>
        <w:t xml:space="preserve"> </w:t>
      </w:r>
      <w:r>
        <w:rPr>
          <w:color w:val="000000"/>
          <w:lang w:val="pt-BR"/>
        </w:rPr>
        <w:t>elaborados n</w:t>
      </w:r>
      <w:r w:rsidRPr="006F73D9">
        <w:rPr>
          <w:color w:val="000000"/>
          <w:lang w:val="pt-BR"/>
        </w:rPr>
        <w:t xml:space="preserve">este trabalho </w:t>
      </w:r>
      <w:r>
        <w:rPr>
          <w:color w:val="000000"/>
          <w:lang w:val="pt-BR"/>
        </w:rPr>
        <w:t xml:space="preserve">estão mais corretos </w:t>
      </w:r>
      <w:r w:rsidRPr="006F73D9">
        <w:rPr>
          <w:color w:val="000000"/>
          <w:lang w:val="pt-BR"/>
        </w:rPr>
        <w:t xml:space="preserve">que aqueles já existentes, porém, ao </w:t>
      </w:r>
      <w:r>
        <w:rPr>
          <w:color w:val="000000"/>
          <w:lang w:val="pt-BR"/>
        </w:rPr>
        <w:t xml:space="preserve">considerar </w:t>
      </w:r>
      <w:r w:rsidRPr="006F73D9">
        <w:rPr>
          <w:color w:val="000000"/>
          <w:lang w:val="pt-BR"/>
        </w:rPr>
        <w:t xml:space="preserve">que </w:t>
      </w:r>
      <w:r>
        <w:rPr>
          <w:color w:val="000000"/>
          <w:lang w:val="pt-BR"/>
        </w:rPr>
        <w:t xml:space="preserve">existem vários </w:t>
      </w:r>
      <w:r w:rsidRPr="006F73D9">
        <w:rPr>
          <w:i/>
          <w:iCs/>
          <w:color w:val="000000"/>
          <w:lang w:val="pt-BR"/>
        </w:rPr>
        <w:t>rankings</w:t>
      </w:r>
      <w:r w:rsidRPr="006F73D9">
        <w:rPr>
          <w:color w:val="000000"/>
          <w:lang w:val="pt-BR"/>
        </w:rPr>
        <w:t xml:space="preserve"> já </w:t>
      </w:r>
      <w:proofErr w:type="gramStart"/>
      <w:r w:rsidRPr="006F73D9">
        <w:rPr>
          <w:color w:val="000000"/>
          <w:lang w:val="pt-BR"/>
        </w:rPr>
        <w:t>consagrados ,</w:t>
      </w:r>
      <w:proofErr w:type="gramEnd"/>
      <w:r w:rsidRPr="006F73D9">
        <w:rPr>
          <w:color w:val="000000"/>
          <w:lang w:val="pt-BR"/>
        </w:rPr>
        <w:t xml:space="preserve"> observa-se que não há apenas uma forma de </w:t>
      </w:r>
      <w:r w:rsidR="00D465A3">
        <w:rPr>
          <w:color w:val="000000"/>
          <w:lang w:val="pt-BR"/>
        </w:rPr>
        <w:t xml:space="preserve">se </w:t>
      </w:r>
      <w:r w:rsidRPr="006F73D9">
        <w:rPr>
          <w:color w:val="000000"/>
          <w:lang w:val="pt-BR"/>
        </w:rPr>
        <w:t xml:space="preserve">construir </w:t>
      </w:r>
      <w:r w:rsidRPr="006F73D9">
        <w:rPr>
          <w:i/>
          <w:iCs/>
          <w:color w:val="000000"/>
          <w:lang w:val="pt-BR"/>
        </w:rPr>
        <w:t xml:space="preserve">rankings </w:t>
      </w:r>
      <w:r w:rsidRPr="006F73D9">
        <w:rPr>
          <w:color w:val="000000"/>
          <w:lang w:val="pt-BR"/>
        </w:rPr>
        <w:t>universalmente aceita.</w:t>
      </w:r>
    </w:p>
    <w:p w:rsidR="00AD3B44" w:rsidRPr="006F73D9" w:rsidRDefault="00AD3B44" w:rsidP="00B80D4E">
      <w:pPr>
        <w:pStyle w:val="Para"/>
        <w:jc w:val="both"/>
        <w:rPr>
          <w:color w:val="000000"/>
          <w:lang w:val="pt-BR"/>
        </w:rPr>
      </w:pPr>
      <w:r w:rsidRPr="006F73D9">
        <w:rPr>
          <w:color w:val="000000"/>
          <w:lang w:val="pt-BR"/>
        </w:rPr>
        <w:t xml:space="preserve">Observa-se que a mídia televisiva exerce forte influência para o sucesso de um artista, projetando-o no topo dos </w:t>
      </w:r>
      <w:r w:rsidRPr="006F73D9">
        <w:rPr>
          <w:i/>
          <w:iCs/>
          <w:color w:val="000000"/>
          <w:lang w:val="pt-BR"/>
        </w:rPr>
        <w:t>rankings</w:t>
      </w:r>
      <w:r w:rsidRPr="006F73D9">
        <w:rPr>
          <w:color w:val="000000"/>
          <w:lang w:val="pt-BR"/>
        </w:rPr>
        <w:t xml:space="preserve"> (caso da banda Malta). </w:t>
      </w:r>
      <w:r>
        <w:rPr>
          <w:color w:val="000000"/>
          <w:lang w:val="pt-BR"/>
        </w:rPr>
        <w:t xml:space="preserve">Em </w:t>
      </w:r>
      <w:r w:rsidRPr="006F73D9">
        <w:rPr>
          <w:color w:val="000000"/>
          <w:lang w:val="pt-BR"/>
        </w:rPr>
        <w:t>trabalho</w:t>
      </w:r>
      <w:r>
        <w:rPr>
          <w:color w:val="000000"/>
          <w:lang w:val="pt-BR"/>
        </w:rPr>
        <w:t xml:space="preserve"> anterior</w:t>
      </w:r>
      <w:r w:rsidRPr="006F73D9">
        <w:rPr>
          <w:color w:val="000000"/>
          <w:lang w:val="pt-BR"/>
        </w:rPr>
        <w:t xml:space="preserve"> desenvolvido </w:t>
      </w:r>
      <w:r>
        <w:rPr>
          <w:color w:val="000000"/>
          <w:lang w:val="pt-BR"/>
        </w:rPr>
        <w:t xml:space="preserve">pelos autores </w:t>
      </w:r>
      <w:r w:rsidRPr="006F73D9">
        <w:rPr>
          <w:color w:val="000000"/>
          <w:lang w:val="pt-BR"/>
        </w:rPr>
        <w:t xml:space="preserve">(referência omitida para revisão), que analisava artistas internacionais em seus </w:t>
      </w:r>
      <w:r w:rsidRPr="006F73D9">
        <w:rPr>
          <w:i/>
          <w:iCs/>
          <w:color w:val="000000"/>
          <w:lang w:val="pt-BR"/>
        </w:rPr>
        <w:t>rankings</w:t>
      </w:r>
      <w:r>
        <w:rPr>
          <w:color w:val="000000"/>
          <w:lang w:val="pt-BR"/>
        </w:rPr>
        <w:t>,</w:t>
      </w:r>
      <w:r w:rsidRPr="006F73D9">
        <w:rPr>
          <w:color w:val="000000"/>
          <w:lang w:val="pt-BR"/>
        </w:rPr>
        <w:t xml:space="preserve"> </w:t>
      </w:r>
      <w:r>
        <w:rPr>
          <w:color w:val="000000"/>
          <w:lang w:val="pt-BR"/>
        </w:rPr>
        <w:t>observou-</w:t>
      </w:r>
      <w:r w:rsidRPr="006F73D9">
        <w:rPr>
          <w:color w:val="000000"/>
          <w:lang w:val="pt-BR"/>
        </w:rPr>
        <w:t xml:space="preserve">se </w:t>
      </w:r>
      <w:r>
        <w:rPr>
          <w:color w:val="000000"/>
          <w:lang w:val="pt-BR"/>
        </w:rPr>
        <w:t xml:space="preserve">igualmente </w:t>
      </w:r>
      <w:r w:rsidRPr="006F73D9">
        <w:rPr>
          <w:color w:val="000000"/>
          <w:lang w:val="pt-BR"/>
        </w:rPr>
        <w:t xml:space="preserve">a </w:t>
      </w:r>
      <w:r w:rsidRPr="006F73D9">
        <w:rPr>
          <w:color w:val="000000"/>
          <w:lang w:val="pt-BR"/>
        </w:rPr>
        <w:lastRenderedPageBreak/>
        <w:t xml:space="preserve">predominância de artistas da categoria Popular (muitos de seus </w:t>
      </w:r>
      <w:r w:rsidRPr="006F73D9">
        <w:rPr>
          <w:i/>
          <w:iCs/>
          <w:color w:val="000000"/>
          <w:lang w:val="pt-BR"/>
        </w:rPr>
        <w:t xml:space="preserve">rankings </w:t>
      </w:r>
      <w:r w:rsidRPr="006F73D9">
        <w:rPr>
          <w:color w:val="000000"/>
          <w:lang w:val="pt-BR"/>
        </w:rPr>
        <w:t>apresentavam artistas do gênero Pop). Por outro lado, n</w:t>
      </w:r>
      <w:r>
        <w:rPr>
          <w:color w:val="000000"/>
          <w:lang w:val="pt-BR"/>
        </w:rPr>
        <w:t>aquele</w:t>
      </w:r>
      <w:r w:rsidRPr="006F73D9">
        <w:rPr>
          <w:color w:val="000000"/>
          <w:lang w:val="pt-BR"/>
        </w:rPr>
        <w:t xml:space="preserve"> trabalho </w:t>
      </w:r>
      <w:r>
        <w:rPr>
          <w:color w:val="000000"/>
          <w:lang w:val="pt-BR"/>
        </w:rPr>
        <w:t xml:space="preserve">houve </w:t>
      </w:r>
      <w:r w:rsidRPr="006F73D9">
        <w:rPr>
          <w:color w:val="000000"/>
          <w:lang w:val="pt-BR"/>
        </w:rPr>
        <w:t>também a predominância por artistas do gênero Rock, principalmente quando se trata</w:t>
      </w:r>
      <w:r>
        <w:rPr>
          <w:color w:val="000000"/>
          <w:lang w:val="pt-BR"/>
        </w:rPr>
        <w:t>va</w:t>
      </w:r>
      <w:r w:rsidRPr="006F73D9">
        <w:rPr>
          <w:color w:val="000000"/>
          <w:lang w:val="pt-BR"/>
        </w:rPr>
        <w:t xml:space="preserve"> de </w:t>
      </w:r>
      <w:r w:rsidRPr="006F73D9">
        <w:rPr>
          <w:i/>
          <w:iCs/>
          <w:color w:val="000000"/>
          <w:lang w:val="pt-BR"/>
        </w:rPr>
        <w:t>rankings</w:t>
      </w:r>
      <w:r w:rsidRPr="006F73D9">
        <w:rPr>
          <w:color w:val="000000"/>
          <w:lang w:val="pt-BR"/>
        </w:rPr>
        <w:t xml:space="preserve"> que le</w:t>
      </w:r>
      <w:r>
        <w:rPr>
          <w:color w:val="000000"/>
          <w:lang w:val="pt-BR"/>
        </w:rPr>
        <w:t>va</w:t>
      </w:r>
      <w:r w:rsidRPr="006F73D9">
        <w:rPr>
          <w:color w:val="000000"/>
          <w:lang w:val="pt-BR"/>
        </w:rPr>
        <w:t xml:space="preserve">vam em consideração artistas com carreiras mais consolidadas, como é o caso do </w:t>
      </w:r>
      <w:r w:rsidRPr="006F73D9">
        <w:rPr>
          <w:i/>
          <w:iCs/>
          <w:color w:val="000000"/>
          <w:lang w:val="pt-BR"/>
        </w:rPr>
        <w:t>Ranking</w:t>
      </w:r>
      <w:r w:rsidRPr="006F73D9">
        <w:rPr>
          <w:color w:val="000000"/>
          <w:lang w:val="pt-BR"/>
        </w:rPr>
        <w:t xml:space="preserve"> da Perenidade. Percebe-se que gêneros como o Rock, da </w:t>
      </w:r>
      <w:proofErr w:type="gramStart"/>
      <w:r w:rsidRPr="006F73D9">
        <w:rPr>
          <w:color w:val="000000"/>
          <w:lang w:val="pt-BR"/>
        </w:rPr>
        <w:t>categoria Adulto</w:t>
      </w:r>
      <w:proofErr w:type="gramEnd"/>
      <w:r w:rsidRPr="006F73D9">
        <w:rPr>
          <w:color w:val="000000"/>
          <w:lang w:val="pt-BR"/>
        </w:rPr>
        <w:t xml:space="preserve"> e Classes A e B, nos </w:t>
      </w:r>
      <w:r w:rsidRPr="006F73D9">
        <w:rPr>
          <w:i/>
          <w:iCs/>
          <w:color w:val="000000"/>
          <w:lang w:val="pt-BR"/>
        </w:rPr>
        <w:t>rankings</w:t>
      </w:r>
      <w:r w:rsidRPr="006F73D9">
        <w:rPr>
          <w:color w:val="000000"/>
          <w:lang w:val="pt-BR"/>
        </w:rPr>
        <w:t xml:space="preserve"> nacionais se apresentam também em </w:t>
      </w:r>
      <w:r w:rsidRPr="006F73D9">
        <w:rPr>
          <w:i/>
          <w:iCs/>
          <w:color w:val="000000"/>
          <w:lang w:val="pt-BR"/>
        </w:rPr>
        <w:t xml:space="preserve">rankings </w:t>
      </w:r>
      <w:r w:rsidRPr="006F73D9">
        <w:rPr>
          <w:color w:val="000000"/>
          <w:lang w:val="pt-BR"/>
        </w:rPr>
        <w:t>como o da Perenidade.</w:t>
      </w:r>
    </w:p>
    <w:p w:rsidR="00AD3B44" w:rsidRPr="006F73D9" w:rsidRDefault="00AD3B44" w:rsidP="00D91FFF">
      <w:pPr>
        <w:pStyle w:val="Para"/>
        <w:jc w:val="both"/>
        <w:rPr>
          <w:rFonts w:cs="Arial"/>
          <w:color w:val="000000"/>
          <w:lang w:val="pt-BR"/>
        </w:rPr>
      </w:pPr>
      <w:r w:rsidRPr="006F73D9">
        <w:rPr>
          <w:color w:val="000000"/>
          <w:lang w:val="pt-BR"/>
        </w:rPr>
        <w:t>Ter uma metodologia aberta onde os estudiosos do meio fonográfico possam analisar diversos parâmetros, mídias e artistas, mostra que a metodologia desenvolvida neste trabalho</w:t>
      </w:r>
      <w:r>
        <w:rPr>
          <w:color w:val="000000"/>
          <w:lang w:val="pt-BR"/>
        </w:rPr>
        <w:t xml:space="preserve"> torna-se</w:t>
      </w:r>
      <w:r w:rsidRPr="006F73D9">
        <w:rPr>
          <w:color w:val="000000"/>
          <w:lang w:val="pt-BR"/>
        </w:rPr>
        <w:t xml:space="preserve"> um importante </w:t>
      </w:r>
      <w:r>
        <w:rPr>
          <w:color w:val="000000"/>
          <w:lang w:val="pt-BR"/>
        </w:rPr>
        <w:t xml:space="preserve">mecanismo que auxilia </w:t>
      </w:r>
      <w:r w:rsidRPr="006F73D9">
        <w:rPr>
          <w:color w:val="000000"/>
          <w:lang w:val="pt-BR"/>
        </w:rPr>
        <w:t xml:space="preserve">a tomada de decisão em um mercado cada vez mais dinâmico e exigente como o mercado fonográfico brasileiro. </w:t>
      </w:r>
    </w:p>
    <w:bookmarkEnd w:id="17"/>
    <w:p w:rsidR="00AD3B44" w:rsidRPr="006F73D9" w:rsidRDefault="00AD3B44" w:rsidP="00B80D4E">
      <w:pPr>
        <w:pStyle w:val="Para"/>
        <w:jc w:val="both"/>
        <w:rPr>
          <w:color w:val="000000"/>
          <w:lang w:val="pt-BR"/>
        </w:rPr>
      </w:pPr>
      <w:r w:rsidRPr="006F73D9">
        <w:rPr>
          <w:color w:val="000000"/>
          <w:lang w:val="pt-BR"/>
        </w:rPr>
        <w:t xml:space="preserve">Observa-se que a metodologia é aplicada satisfatoriamente para o mercado fonográfico brasileiro, encontrando resultados interessantes na construção de seus </w:t>
      </w:r>
      <w:r w:rsidRPr="006F73D9">
        <w:rPr>
          <w:i/>
          <w:iCs/>
          <w:color w:val="000000"/>
          <w:lang w:val="pt-BR"/>
        </w:rPr>
        <w:t>rankings</w:t>
      </w:r>
      <w:r w:rsidRPr="006F73D9">
        <w:rPr>
          <w:color w:val="000000"/>
          <w:lang w:val="pt-BR"/>
        </w:rPr>
        <w:t xml:space="preserve">, mostrando desde artistas que poderão ser tendência em épocas festivas como o carnaval, bem como analisar gêneros em ascensão como o Gospel ou até mesmo obter parâmetros históricos quando verificados os artistas que têm uma carreira mais </w:t>
      </w:r>
      <w:r>
        <w:rPr>
          <w:color w:val="000000"/>
          <w:lang w:val="pt-BR"/>
        </w:rPr>
        <w:t xml:space="preserve">antiga </w:t>
      </w:r>
      <w:r w:rsidRPr="006F73D9">
        <w:rPr>
          <w:color w:val="000000"/>
          <w:lang w:val="pt-BR"/>
        </w:rPr>
        <w:t>ou que deixaram sua marca na história fonográfica brasileira.</w:t>
      </w:r>
    </w:p>
    <w:p w:rsidR="00AD3B44" w:rsidRPr="006F73D9" w:rsidRDefault="00AD3B44" w:rsidP="002671D9">
      <w:pPr>
        <w:pStyle w:val="Para"/>
        <w:jc w:val="both"/>
        <w:rPr>
          <w:color w:val="000000"/>
          <w:lang w:val="pt-BR"/>
        </w:rPr>
      </w:pPr>
      <w:r w:rsidRPr="006F73D9">
        <w:rPr>
          <w:color w:val="000000"/>
          <w:lang w:val="pt-BR"/>
        </w:rPr>
        <w:t xml:space="preserve">Como trabalhos futuros, sugere-se propor novos </w:t>
      </w:r>
      <w:r w:rsidRPr="006F73D9">
        <w:rPr>
          <w:i/>
          <w:iCs/>
          <w:color w:val="000000"/>
          <w:lang w:val="pt-BR"/>
        </w:rPr>
        <w:t>rankings</w:t>
      </w:r>
      <w:r w:rsidRPr="006F73D9">
        <w:rPr>
          <w:color w:val="000000"/>
          <w:lang w:val="pt-BR"/>
        </w:rPr>
        <w:t>. Por exemplo, que considere periodicidades diferentes. Sugere-se também desenvolver uma ferramenta para automatizar a constru</w:t>
      </w:r>
      <w:r>
        <w:rPr>
          <w:color w:val="000000"/>
          <w:lang w:val="pt-BR"/>
        </w:rPr>
        <w:t>çã</w:t>
      </w:r>
      <w:r w:rsidRPr="006F73D9">
        <w:rPr>
          <w:color w:val="000000"/>
          <w:lang w:val="pt-BR"/>
        </w:rPr>
        <w:t xml:space="preserve">o dos </w:t>
      </w:r>
      <w:r w:rsidRPr="006F73D9">
        <w:rPr>
          <w:i/>
          <w:iCs/>
          <w:color w:val="000000"/>
          <w:lang w:val="pt-BR"/>
        </w:rPr>
        <w:t>rankings</w:t>
      </w:r>
      <w:r w:rsidRPr="006F73D9">
        <w:rPr>
          <w:color w:val="000000"/>
          <w:lang w:val="pt-BR"/>
        </w:rPr>
        <w:t>, realizar novos estudos de caso e estender a constru</w:t>
      </w:r>
      <w:r>
        <w:rPr>
          <w:color w:val="000000"/>
          <w:lang w:val="pt-BR"/>
        </w:rPr>
        <w:t>çã</w:t>
      </w:r>
      <w:r w:rsidRPr="006F73D9">
        <w:rPr>
          <w:color w:val="000000"/>
          <w:lang w:val="pt-BR"/>
        </w:rPr>
        <w:t xml:space="preserve">o de </w:t>
      </w:r>
      <w:r w:rsidRPr="006F73D9">
        <w:rPr>
          <w:i/>
          <w:iCs/>
          <w:color w:val="000000"/>
          <w:lang w:val="pt-BR"/>
        </w:rPr>
        <w:t>rankings</w:t>
      </w:r>
      <w:r w:rsidRPr="006F73D9">
        <w:rPr>
          <w:color w:val="000000"/>
          <w:lang w:val="pt-BR"/>
        </w:rPr>
        <w:t xml:space="preserve"> para outros contextos.</w:t>
      </w:r>
    </w:p>
    <w:p w:rsidR="00AD3B44" w:rsidRPr="006F73D9" w:rsidRDefault="00AD3B44" w:rsidP="00040AE8">
      <w:pPr>
        <w:pStyle w:val="ReferenceHead"/>
        <w:rPr>
          <w:color w:val="000000"/>
        </w:rPr>
      </w:pPr>
      <w:r w:rsidRPr="006F73D9">
        <w:rPr>
          <w:color w:val="000000"/>
        </w:rPr>
        <w:t>REFERÊNCIAS</w:t>
      </w:r>
    </w:p>
    <w:p w:rsidR="00AD3B44" w:rsidRPr="006F73D9" w:rsidRDefault="00AD3B44" w:rsidP="006F73D9">
      <w:pPr>
        <w:pStyle w:val="Bibentry"/>
        <w:spacing w:line="264" w:lineRule="auto"/>
        <w:rPr>
          <w:rFonts w:cs="Arial"/>
          <w:b w:val="0"/>
          <w:bCs w:val="0"/>
          <w:color w:val="000000"/>
          <w:lang w:val="pt-BR"/>
        </w:rPr>
      </w:pPr>
    </w:p>
    <w:tbl>
      <w:tblPr>
        <w:tblW w:w="0" w:type="auto"/>
        <w:tblInd w:w="2" w:type="dxa"/>
        <w:tblLook w:val="0000" w:firstRow="0" w:lastRow="0" w:firstColumn="0" w:lastColumn="0" w:noHBand="0" w:noVBand="0"/>
      </w:tblPr>
      <w:tblGrid>
        <w:gridCol w:w="382"/>
        <w:gridCol w:w="4632"/>
      </w:tblGrid>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w:t>
            </w:r>
          </w:p>
        </w:tc>
        <w:tc>
          <w:tcPr>
            <w:tcW w:w="0" w:type="auto"/>
            <w:tcMar>
              <w:left w:w="40" w:type="dxa"/>
            </w:tcMar>
          </w:tcPr>
          <w:p w:rsidR="00AD3B44" w:rsidRPr="006F73D9" w:rsidRDefault="00AD3B44" w:rsidP="000621A8">
            <w:pPr>
              <w:pStyle w:val="Bibentry"/>
              <w:spacing w:line="264" w:lineRule="auto"/>
              <w:rPr>
                <w:b w:val="0"/>
                <w:bCs w:val="0"/>
                <w:color w:val="000000"/>
                <w:lang w:val="pt-BR"/>
              </w:rPr>
            </w:pPr>
            <w:r w:rsidRPr="006F73D9">
              <w:rPr>
                <w:b w:val="0"/>
                <w:bCs w:val="0"/>
                <w:color w:val="000000"/>
                <w:lang w:val="pt-BR"/>
              </w:rPr>
              <w:t>ASSOCIAÇÃO BRASILEIRA DOS PRODUTORES DE DISCOS (Org.). MERCADO FONOGRÁFICO MUNDIAL E BRASILEIRO EM 2015</w:t>
            </w:r>
          </w:p>
          <w:p w:rsidR="00AD3B44" w:rsidRPr="006F73D9" w:rsidRDefault="00AD3B44" w:rsidP="007D7098">
            <w:pPr>
              <w:pStyle w:val="Bibentry"/>
              <w:spacing w:line="264" w:lineRule="auto"/>
              <w:rPr>
                <w:b w:val="0"/>
                <w:bCs w:val="0"/>
                <w:color w:val="000000"/>
                <w:lang w:val="pt-BR"/>
              </w:rPr>
            </w:pPr>
            <w:r w:rsidRPr="006F73D9">
              <w:rPr>
                <w:b w:val="0"/>
                <w:bCs w:val="0"/>
                <w:color w:val="000000"/>
                <w:lang w:val="pt-BR"/>
              </w:rPr>
              <w:t>. 2015. Disponível em:&lt; http://www.abpd.org.br/2016/04/18/mercado-fonografico-mundial-e-brasileiro-em-2015/&gt;</w:t>
            </w:r>
            <w:proofErr w:type="gramStart"/>
            <w:r w:rsidRPr="006F73D9">
              <w:rPr>
                <w:b w:val="0"/>
                <w:bCs w:val="0"/>
                <w:color w:val="000000"/>
                <w:lang w:val="pt-BR"/>
              </w:rPr>
              <w:t xml:space="preserve"> .</w:t>
            </w:r>
            <w:proofErr w:type="gramEnd"/>
            <w:r w:rsidRPr="006F73D9">
              <w:rPr>
                <w:b w:val="0"/>
                <w:bCs w:val="0"/>
                <w:color w:val="000000"/>
                <w:lang w:val="pt-BR"/>
              </w:rPr>
              <w:t xml:space="preserve"> Acesso em: 01 abr. 2016.</w:t>
            </w:r>
          </w:p>
        </w:tc>
      </w:tr>
      <w:tr w:rsidR="00AD3B44" w:rsidRPr="00AD3B44">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[2]</w:t>
            </w:r>
          </w:p>
        </w:tc>
        <w:tc>
          <w:tcPr>
            <w:tcW w:w="0" w:type="auto"/>
            <w:tcMar>
              <w:left w:w="40" w:type="dxa"/>
            </w:tcMar>
          </w:tcPr>
          <w:p w:rsidR="00AD3B44" w:rsidRPr="006F73D9" w:rsidRDefault="00AD3B44" w:rsidP="000621A8">
            <w:pPr>
              <w:pStyle w:val="Bibentry"/>
              <w:spacing w:line="264" w:lineRule="auto"/>
              <w:rPr>
                <w:b w:val="0"/>
                <w:bCs w:val="0"/>
                <w:color w:val="000000"/>
                <w:lang w:val="pt-BR"/>
              </w:rPr>
            </w:pPr>
            <w:r w:rsidRPr="006F73D9">
              <w:rPr>
                <w:b w:val="0"/>
                <w:bCs w:val="0"/>
                <w:color w:val="000000"/>
                <w:lang w:val="pt-BR"/>
              </w:rPr>
              <w:t xml:space="preserve">AZARITE, D. M. R. Monitoramento e Métricas de Mídias Sociais, </w:t>
            </w:r>
            <w:proofErr w:type="gramStart"/>
            <w:r w:rsidRPr="006F73D9">
              <w:rPr>
                <w:b w:val="0"/>
                <w:bCs w:val="0"/>
                <w:color w:val="000000"/>
                <w:lang w:val="pt-BR"/>
              </w:rPr>
              <w:t>1</w:t>
            </w:r>
            <w:proofErr w:type="gramEnd"/>
            <w:r w:rsidRPr="006F73D9">
              <w:rPr>
                <w:b w:val="0"/>
                <w:bCs w:val="0"/>
                <w:color w:val="000000"/>
                <w:lang w:val="pt-BR"/>
              </w:rPr>
              <w:t xml:space="preserve"> ed., DVS,       São Paulo, 2012.</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[3]</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CHELARU, S., RODRIGUEZ, C. e ALTINGOVDE, I. How useful is social feedback for learning to rank YouTube videos</w:t>
            </w:r>
            <w:proofErr w:type="gramStart"/>
            <w:r w:rsidRPr="006F73D9">
              <w:rPr>
                <w:b w:val="0"/>
                <w:bCs w:val="0"/>
                <w:color w:val="000000"/>
              </w:rPr>
              <w:t>?,</w:t>
            </w:r>
            <w:proofErr w:type="gramEnd"/>
            <w:r w:rsidRPr="006F73D9">
              <w:rPr>
                <w:b w:val="0"/>
                <w:bCs w:val="0"/>
                <w:color w:val="000000"/>
              </w:rPr>
              <w:t xml:space="preserve"> 2 ed., Springer, 2009. In Proceedings of the World Wide Web, WWW'13, pages 997{1025, Hingham, MA, </w:t>
            </w:r>
            <w:proofErr w:type="gramStart"/>
            <w:r w:rsidRPr="006F73D9">
              <w:rPr>
                <w:b w:val="0"/>
                <w:bCs w:val="0"/>
                <w:color w:val="000000"/>
              </w:rPr>
              <w:t>USA ,</w:t>
            </w:r>
            <w:proofErr w:type="gramEnd"/>
            <w:r w:rsidRPr="006F73D9">
              <w:rPr>
                <w:b w:val="0"/>
                <w:bCs w:val="0"/>
                <w:color w:val="000000"/>
              </w:rPr>
              <w:t xml:space="preserve"> 2013.</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[4]</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COHEN, J. Statistical power analysis for the behavioral sciences, 1 ed., 1988.</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[5]</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GRACE, J. et al. Artist ranking through analysis of online community comments. Technical report, IBM, 2007.</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[6]</w:t>
            </w:r>
          </w:p>
        </w:tc>
        <w:tc>
          <w:tcPr>
            <w:tcW w:w="0" w:type="auto"/>
            <w:tcMar>
              <w:left w:w="40" w:type="dxa"/>
            </w:tcMar>
          </w:tcPr>
          <w:p w:rsidR="00AD3B44" w:rsidRPr="006F73D9" w:rsidRDefault="00AD3B44" w:rsidP="007D7098">
            <w:pPr>
              <w:pStyle w:val="Bibentry"/>
              <w:spacing w:line="264" w:lineRule="auto"/>
              <w:rPr>
                <w:b w:val="0"/>
                <w:bCs w:val="0"/>
                <w:color w:val="000000"/>
                <w:lang w:val="pt-BR"/>
              </w:rPr>
            </w:pPr>
            <w:r w:rsidRPr="006F73D9">
              <w:rPr>
                <w:b w:val="0"/>
                <w:bCs w:val="0"/>
                <w:color w:val="000000"/>
              </w:rPr>
              <w:t xml:space="preserve">GREENBERG, Z. </w:t>
            </w:r>
            <w:proofErr w:type="spellStart"/>
            <w:r w:rsidRPr="006F73D9">
              <w:rPr>
                <w:b w:val="0"/>
                <w:bCs w:val="0"/>
                <w:color w:val="000000"/>
              </w:rPr>
              <w:t>Moneyball</w:t>
            </w:r>
            <w:proofErr w:type="spellEnd"/>
            <w:r w:rsidRPr="006F73D9">
              <w:rPr>
                <w:b w:val="0"/>
                <w:bCs w:val="0"/>
                <w:color w:val="000000"/>
              </w:rPr>
              <w:t xml:space="preserve"> for music: The Rise of Next Big Sound, Forbes, New York, March 4. </w:t>
            </w:r>
            <w:r w:rsidRPr="006F73D9">
              <w:rPr>
                <w:b w:val="0"/>
                <w:bCs w:val="0"/>
                <w:color w:val="000000"/>
                <w:lang w:val="pt-BR"/>
              </w:rPr>
              <w:t>2013. Disponível em &lt;http://www.forbes.com/sites/zackomalleygreenburg/</w:t>
            </w:r>
          </w:p>
          <w:p w:rsidR="00AD3B44" w:rsidRPr="006F73D9" w:rsidRDefault="00AD3B44" w:rsidP="00191565">
            <w:pPr>
              <w:pStyle w:val="Bibentry"/>
              <w:rPr>
                <w:b w:val="0"/>
                <w:bCs w:val="0"/>
                <w:color w:val="000000"/>
              </w:rPr>
            </w:pPr>
            <w:r w:rsidRPr="006F73D9">
              <w:rPr>
                <w:b w:val="0"/>
                <w:bCs w:val="0"/>
                <w:color w:val="000000"/>
                <w:lang w:val="pt-BR"/>
              </w:rPr>
              <w:t>2013/02/13/</w:t>
            </w:r>
            <w:proofErr w:type="spellStart"/>
            <w:r w:rsidRPr="006F73D9">
              <w:rPr>
                <w:b w:val="0"/>
                <w:bCs w:val="0"/>
                <w:color w:val="000000"/>
                <w:lang w:val="pt-BR"/>
              </w:rPr>
              <w:t>moneyball</w:t>
            </w:r>
            <w:proofErr w:type="spellEnd"/>
            <w:r w:rsidRPr="006F73D9">
              <w:rPr>
                <w:b w:val="0"/>
                <w:bCs w:val="0"/>
                <w:color w:val="000000"/>
                <w:lang w:val="pt-BR"/>
              </w:rPr>
              <w:t>-for-</w:t>
            </w:r>
            <w:proofErr w:type="spellStart"/>
            <w:r w:rsidRPr="006F73D9">
              <w:rPr>
                <w:b w:val="0"/>
                <w:bCs w:val="0"/>
                <w:color w:val="000000"/>
                <w:lang w:val="pt-BR"/>
              </w:rPr>
              <w:t>music</w:t>
            </w:r>
            <w:proofErr w:type="spellEnd"/>
            <w:r w:rsidRPr="006F73D9">
              <w:rPr>
                <w:b w:val="0"/>
                <w:bCs w:val="0"/>
                <w:color w:val="000000"/>
                <w:lang w:val="pt-BR"/>
              </w:rPr>
              <w:t>-</w:t>
            </w:r>
            <w:proofErr w:type="spellStart"/>
            <w:r w:rsidRPr="006F73D9">
              <w:rPr>
                <w:b w:val="0"/>
                <w:bCs w:val="0"/>
                <w:color w:val="000000"/>
                <w:lang w:val="pt-BR"/>
              </w:rPr>
              <w:t>the</w:t>
            </w:r>
            <w:proofErr w:type="spellEnd"/>
            <w:r w:rsidRPr="006F73D9">
              <w:rPr>
                <w:b w:val="0"/>
                <w:bCs w:val="0"/>
                <w:color w:val="000000"/>
                <w:lang w:val="pt-BR"/>
              </w:rPr>
              <w:t>-</w:t>
            </w:r>
            <w:proofErr w:type="spellStart"/>
            <w:r w:rsidRPr="006F73D9">
              <w:rPr>
                <w:b w:val="0"/>
                <w:bCs w:val="0"/>
                <w:color w:val="000000"/>
                <w:lang w:val="pt-BR"/>
              </w:rPr>
              <w:t>rise</w:t>
            </w:r>
            <w:proofErr w:type="spellEnd"/>
            <w:r w:rsidRPr="006F73D9">
              <w:rPr>
                <w:b w:val="0"/>
                <w:bCs w:val="0"/>
                <w:color w:val="000000"/>
                <w:lang w:val="pt-BR"/>
              </w:rPr>
              <w:t>-</w:t>
            </w:r>
            <w:proofErr w:type="spellStart"/>
            <w:r w:rsidRPr="006F73D9">
              <w:rPr>
                <w:b w:val="0"/>
                <w:bCs w:val="0"/>
                <w:color w:val="000000"/>
                <w:lang w:val="pt-BR"/>
              </w:rPr>
              <w:t>of</w:t>
            </w:r>
            <w:proofErr w:type="spellEnd"/>
            <w:r w:rsidRPr="006F73D9">
              <w:rPr>
                <w:b w:val="0"/>
                <w:bCs w:val="0"/>
                <w:color w:val="000000"/>
                <w:lang w:val="pt-BR"/>
              </w:rPr>
              <w:t>-</w:t>
            </w:r>
            <w:proofErr w:type="spellStart"/>
            <w:r w:rsidRPr="006F73D9">
              <w:rPr>
                <w:b w:val="0"/>
                <w:bCs w:val="0"/>
                <w:color w:val="000000"/>
                <w:lang w:val="pt-BR"/>
              </w:rPr>
              <w:t>next</w:t>
            </w:r>
            <w:proofErr w:type="spellEnd"/>
            <w:r w:rsidRPr="006F73D9">
              <w:rPr>
                <w:b w:val="0"/>
                <w:bCs w:val="0"/>
                <w:color w:val="000000"/>
                <w:lang w:val="pt-BR"/>
              </w:rPr>
              <w:t>-big-</w:t>
            </w:r>
            <w:proofErr w:type="spellStart"/>
            <w:r w:rsidRPr="006F73D9">
              <w:rPr>
                <w:b w:val="0"/>
                <w:bCs w:val="0"/>
                <w:color w:val="000000"/>
                <w:lang w:val="pt-BR"/>
              </w:rPr>
              <w:t>sound</w:t>
            </w:r>
            <w:proofErr w:type="spellEnd"/>
            <w:r w:rsidRPr="006F73D9">
              <w:rPr>
                <w:b w:val="0"/>
                <w:bCs w:val="0"/>
                <w:color w:val="000000"/>
                <w:lang w:val="pt-BR"/>
              </w:rPr>
              <w:t xml:space="preserve">/&gt;. </w:t>
            </w:r>
            <w:proofErr w:type="spellStart"/>
            <w:r w:rsidRPr="006F73D9">
              <w:rPr>
                <w:b w:val="0"/>
                <w:bCs w:val="0"/>
                <w:color w:val="000000"/>
              </w:rPr>
              <w:t>Acesso</w:t>
            </w:r>
            <w:proofErr w:type="spellEnd"/>
            <w:r w:rsidRPr="006F73D9">
              <w:rPr>
                <w:b w:val="0"/>
                <w:bCs w:val="0"/>
                <w:color w:val="000000"/>
              </w:rPr>
              <w:t xml:space="preserve"> </w:t>
            </w:r>
            <w:proofErr w:type="spellStart"/>
            <w:r w:rsidRPr="006F73D9">
              <w:rPr>
                <w:b w:val="0"/>
                <w:bCs w:val="0"/>
                <w:color w:val="000000"/>
              </w:rPr>
              <w:t>em</w:t>
            </w:r>
            <w:proofErr w:type="spellEnd"/>
            <w:r w:rsidRPr="006F73D9">
              <w:rPr>
                <w:b w:val="0"/>
                <w:bCs w:val="0"/>
                <w:color w:val="000000"/>
              </w:rPr>
              <w:t>: 20 set. 2014.</w:t>
            </w:r>
          </w:p>
        </w:tc>
      </w:tr>
      <w:tr w:rsidR="00AD3B44" w:rsidRPr="00AD3B44">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[7]</w:t>
            </w:r>
          </w:p>
        </w:tc>
        <w:tc>
          <w:tcPr>
            <w:tcW w:w="0" w:type="auto"/>
            <w:tcMar>
              <w:left w:w="40" w:type="dxa"/>
            </w:tcMar>
          </w:tcPr>
          <w:p w:rsidR="00AD3B44" w:rsidRPr="006F73D9" w:rsidRDefault="00AD3B44" w:rsidP="007D7098">
            <w:pPr>
              <w:pStyle w:val="Bibentry"/>
              <w:spacing w:line="264" w:lineRule="auto"/>
              <w:rPr>
                <w:b w:val="0"/>
                <w:bCs w:val="0"/>
                <w:color w:val="000000"/>
                <w:lang w:val="pt-BR"/>
              </w:rPr>
            </w:pPr>
            <w:r w:rsidRPr="006F73D9">
              <w:rPr>
                <w:b w:val="0"/>
                <w:bCs w:val="0"/>
                <w:color w:val="000000"/>
                <w:lang w:val="pt-BR"/>
              </w:rPr>
              <w:t xml:space="preserve">GUERRINI Jr., I. </w:t>
            </w:r>
            <w:proofErr w:type="gramStart"/>
            <w:r w:rsidRPr="006F73D9">
              <w:rPr>
                <w:b w:val="0"/>
                <w:bCs w:val="0"/>
                <w:color w:val="000000"/>
                <w:lang w:val="pt-BR"/>
              </w:rPr>
              <w:t>e</w:t>
            </w:r>
            <w:proofErr w:type="gramEnd"/>
            <w:r w:rsidRPr="006F73D9">
              <w:rPr>
                <w:b w:val="0"/>
                <w:bCs w:val="0"/>
                <w:color w:val="000000"/>
                <w:lang w:val="pt-BR"/>
              </w:rPr>
              <w:t xml:space="preserve"> EDUARDO, V. Na trilha do disco: Relatos sobre a indústria fonográfica no Brasil, Rio de Janeiro: E-</w:t>
            </w:r>
            <w:proofErr w:type="spellStart"/>
            <w:r w:rsidRPr="006F73D9">
              <w:rPr>
                <w:b w:val="0"/>
                <w:bCs w:val="0"/>
                <w:color w:val="000000"/>
                <w:lang w:val="pt-BR"/>
              </w:rPr>
              <w:t>Papers</w:t>
            </w:r>
            <w:proofErr w:type="spellEnd"/>
            <w:r w:rsidRPr="006F73D9">
              <w:rPr>
                <w:b w:val="0"/>
                <w:bCs w:val="0"/>
                <w:color w:val="000000"/>
                <w:lang w:val="pt-BR"/>
              </w:rPr>
              <w:t>, 2010.</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[8]</w:t>
            </w:r>
          </w:p>
        </w:tc>
        <w:tc>
          <w:tcPr>
            <w:tcW w:w="0" w:type="auto"/>
            <w:tcMar>
              <w:left w:w="40" w:type="dxa"/>
            </w:tcMar>
          </w:tcPr>
          <w:p w:rsidR="00AD3B44" w:rsidRPr="006F73D9" w:rsidRDefault="00AD3B44" w:rsidP="00191565">
            <w:pPr>
              <w:pStyle w:val="Bibentry"/>
              <w:rPr>
                <w:b w:val="0"/>
                <w:bCs w:val="0"/>
                <w:color w:val="000000"/>
              </w:rPr>
            </w:pPr>
            <w:r w:rsidRPr="006F73D9">
              <w:rPr>
                <w:b w:val="0"/>
                <w:bCs w:val="0"/>
                <w:color w:val="000000"/>
              </w:rPr>
              <w:t xml:space="preserve">JOHNSTON, M. </w:t>
            </w:r>
            <w:proofErr w:type="spellStart"/>
            <w:r w:rsidRPr="006F73D9">
              <w:rPr>
                <w:b w:val="0"/>
                <w:bCs w:val="0"/>
                <w:color w:val="000000"/>
              </w:rPr>
              <w:t>Moneyball</w:t>
            </w:r>
            <w:proofErr w:type="spellEnd"/>
            <w:r w:rsidRPr="006F73D9">
              <w:rPr>
                <w:b w:val="0"/>
                <w:bCs w:val="0"/>
                <w:color w:val="000000"/>
              </w:rPr>
              <w:t xml:space="preserve"> for music: The Rise of Next Big </w:t>
            </w:r>
            <w:proofErr w:type="spellStart"/>
            <w:r w:rsidRPr="006F73D9">
              <w:rPr>
                <w:b w:val="0"/>
                <w:bCs w:val="0"/>
                <w:color w:val="000000"/>
              </w:rPr>
              <w:t>SoundNew</w:t>
            </w:r>
            <w:proofErr w:type="spellEnd"/>
            <w:r w:rsidRPr="006F73D9">
              <w:rPr>
                <w:b w:val="0"/>
                <w:bCs w:val="0"/>
                <w:color w:val="000000"/>
              </w:rPr>
              <w:t xml:space="preserve"> Chart Based on Social Networking Data Debuts , Rolling Stone, EUA, Dec. 2.2010. </w:t>
            </w:r>
            <w:r w:rsidRPr="006F73D9">
              <w:rPr>
                <w:b w:val="0"/>
                <w:bCs w:val="0"/>
                <w:color w:val="000000"/>
                <w:lang w:val="pt-BR"/>
              </w:rPr>
              <w:t>Disponível em &lt;http://</w:t>
            </w:r>
            <w:proofErr w:type="gramStart"/>
            <w:r w:rsidRPr="006F73D9">
              <w:rPr>
                <w:b w:val="0"/>
                <w:bCs w:val="0"/>
                <w:color w:val="000000"/>
                <w:lang w:val="pt-BR"/>
              </w:rPr>
              <w:t>http:</w:t>
            </w:r>
            <w:proofErr w:type="gramEnd"/>
            <w:r w:rsidRPr="006F73D9">
              <w:rPr>
                <w:b w:val="0"/>
                <w:bCs w:val="0"/>
                <w:color w:val="000000"/>
                <w:lang w:val="pt-BR"/>
              </w:rPr>
              <w:t xml:space="preserve">//www.rollingstone.com/music/news/new-chartbased-on-social-networking-data-debuts-20101202/&gt;. </w:t>
            </w:r>
            <w:proofErr w:type="spellStart"/>
            <w:r w:rsidRPr="006F73D9">
              <w:rPr>
                <w:b w:val="0"/>
                <w:bCs w:val="0"/>
                <w:color w:val="000000"/>
              </w:rPr>
              <w:t>Acesso</w:t>
            </w:r>
            <w:proofErr w:type="spellEnd"/>
            <w:r w:rsidRPr="006F73D9">
              <w:rPr>
                <w:b w:val="0"/>
                <w:bCs w:val="0"/>
                <w:color w:val="000000"/>
              </w:rPr>
              <w:t xml:space="preserve"> </w:t>
            </w:r>
            <w:proofErr w:type="spellStart"/>
            <w:r w:rsidRPr="006F73D9">
              <w:rPr>
                <w:b w:val="0"/>
                <w:bCs w:val="0"/>
                <w:color w:val="000000"/>
              </w:rPr>
              <w:t>em</w:t>
            </w:r>
            <w:proofErr w:type="spellEnd"/>
            <w:r w:rsidRPr="006F73D9">
              <w:rPr>
                <w:b w:val="0"/>
                <w:bCs w:val="0"/>
                <w:color w:val="000000"/>
              </w:rPr>
              <w:t>: 20 set. 2014.</w:t>
            </w:r>
          </w:p>
        </w:tc>
      </w:tr>
      <w:tr w:rsidR="00AD3B44" w:rsidRPr="006F73D9">
        <w:tc>
          <w:tcPr>
            <w:tcW w:w="0" w:type="auto"/>
            <w:tcMar>
              <w:right w:w="40" w:type="dxa"/>
            </w:tcMar>
          </w:tcPr>
          <w:p w:rsidR="00AD3B44" w:rsidRPr="006F73D9" w:rsidRDefault="00AD3B44" w:rsidP="002671D9">
            <w:pPr>
              <w:pStyle w:val="Bibentry"/>
              <w:rPr>
                <w:b w:val="0"/>
                <w:bCs w:val="0"/>
                <w:color w:val="000000"/>
              </w:rPr>
            </w:pPr>
            <w:r w:rsidRPr="006F73D9">
              <w:rPr>
                <w:b w:val="0"/>
                <w:bCs w:val="0"/>
                <w:color w:val="000000"/>
              </w:rPr>
              <w:t>[9]</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 xml:space="preserve">JORDANOUS, Anna and ALLINGTON, Daniel and DUECK, Byron. Using online networks to </w:t>
            </w:r>
            <w:proofErr w:type="spellStart"/>
            <w:r w:rsidRPr="006F73D9">
              <w:rPr>
                <w:b w:val="0"/>
                <w:bCs w:val="0"/>
                <w:color w:val="000000"/>
              </w:rPr>
              <w:t>analyse</w:t>
            </w:r>
            <w:proofErr w:type="spellEnd"/>
            <w:r w:rsidRPr="006F73D9">
              <w:rPr>
                <w:b w:val="0"/>
                <w:bCs w:val="0"/>
                <w:color w:val="000000"/>
              </w:rPr>
              <w:t xml:space="preserve"> the value of electronic music. In Proceedings of the International Conference on Computational Creativity, ICCC'14, Ljubljana, SI, 2015.</w:t>
            </w:r>
          </w:p>
        </w:tc>
      </w:tr>
      <w:tr w:rsidR="00AD3B44" w:rsidRPr="006F73D9">
        <w:tc>
          <w:tcPr>
            <w:tcW w:w="0" w:type="auto"/>
            <w:tcMar>
              <w:right w:w="40" w:type="dxa"/>
            </w:tcMar>
          </w:tcPr>
          <w:p w:rsidR="00AD3B44" w:rsidRPr="006F73D9" w:rsidRDefault="00AD3B44" w:rsidP="002671D9">
            <w:pPr>
              <w:pStyle w:val="Bibentry"/>
              <w:rPr>
                <w:b w:val="0"/>
                <w:bCs w:val="0"/>
                <w:color w:val="000000"/>
              </w:rPr>
            </w:pPr>
            <w:r w:rsidRPr="006F73D9">
              <w:rPr>
                <w:b w:val="0"/>
                <w:bCs w:val="0"/>
                <w:color w:val="000000"/>
              </w:rPr>
              <w:t>[10]</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 xml:space="preserve">KAUFMAN, G. </w:t>
            </w:r>
            <w:proofErr w:type="spellStart"/>
            <w:r w:rsidRPr="006F73D9">
              <w:rPr>
                <w:b w:val="0"/>
                <w:bCs w:val="0"/>
                <w:color w:val="000000"/>
              </w:rPr>
              <w:t>Mtv</w:t>
            </w:r>
            <w:proofErr w:type="spellEnd"/>
            <w:r w:rsidRPr="006F73D9">
              <w:rPr>
                <w:b w:val="0"/>
                <w:bCs w:val="0"/>
                <w:color w:val="000000"/>
              </w:rPr>
              <w:t xml:space="preserve"> launches music meter artist-ranking service: New chart will track the popularity of new acts via social media buzz, In MTV News, EUA, 14 </w:t>
            </w:r>
            <w:proofErr w:type="spellStart"/>
            <w:r w:rsidRPr="006F73D9">
              <w:rPr>
                <w:b w:val="0"/>
                <w:bCs w:val="0"/>
                <w:color w:val="000000"/>
              </w:rPr>
              <w:t>dez</w:t>
            </w:r>
            <w:proofErr w:type="spellEnd"/>
            <w:r w:rsidRPr="006F73D9">
              <w:rPr>
                <w:b w:val="0"/>
                <w:bCs w:val="0"/>
                <w:color w:val="000000"/>
              </w:rPr>
              <w:t xml:space="preserve">. 2010. </w:t>
            </w:r>
            <w:proofErr w:type="spellStart"/>
            <w:r w:rsidRPr="006F73D9">
              <w:rPr>
                <w:b w:val="0"/>
                <w:bCs w:val="0"/>
                <w:color w:val="000000"/>
                <w:lang w:val="pt-BR"/>
              </w:rPr>
              <w:t>Disponvel</w:t>
            </w:r>
            <w:proofErr w:type="spellEnd"/>
            <w:r w:rsidRPr="006F73D9">
              <w:rPr>
                <w:b w:val="0"/>
                <w:bCs w:val="0"/>
                <w:color w:val="000000"/>
                <w:lang w:val="pt-BR"/>
              </w:rPr>
              <w:t xml:space="preserve"> em &lt;http://www.mtv.com/news/1654222/mtv-launchesmusic-meter-artist-ranking-service/&gt;. </w:t>
            </w:r>
            <w:proofErr w:type="spellStart"/>
            <w:r w:rsidRPr="006F73D9">
              <w:rPr>
                <w:b w:val="0"/>
                <w:bCs w:val="0"/>
                <w:color w:val="000000"/>
              </w:rPr>
              <w:t>Acesso</w:t>
            </w:r>
            <w:proofErr w:type="spellEnd"/>
            <w:r w:rsidRPr="006F73D9">
              <w:rPr>
                <w:b w:val="0"/>
                <w:bCs w:val="0"/>
                <w:color w:val="000000"/>
              </w:rPr>
              <w:t xml:space="preserve"> </w:t>
            </w:r>
            <w:proofErr w:type="spellStart"/>
            <w:r w:rsidRPr="006F73D9">
              <w:rPr>
                <w:b w:val="0"/>
                <w:bCs w:val="0"/>
                <w:color w:val="000000"/>
              </w:rPr>
              <w:t>em</w:t>
            </w:r>
            <w:proofErr w:type="spellEnd"/>
            <w:r w:rsidRPr="006F73D9">
              <w:rPr>
                <w:b w:val="0"/>
                <w:bCs w:val="0"/>
                <w:color w:val="000000"/>
              </w:rPr>
              <w:t>: 20 set. 2014.</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[11]</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KOENIGSTEIN, N. e SHAVITT, Y. Song ranking based on piracy in peer-</w:t>
            </w:r>
            <w:proofErr w:type="spellStart"/>
            <w:r w:rsidRPr="006F73D9">
              <w:rPr>
                <w:b w:val="0"/>
                <w:bCs w:val="0"/>
                <w:color w:val="000000"/>
              </w:rPr>
              <w:lastRenderedPageBreak/>
              <w:t>topeer</w:t>
            </w:r>
            <w:proofErr w:type="spellEnd"/>
            <w:r w:rsidRPr="006F73D9">
              <w:rPr>
                <w:b w:val="0"/>
                <w:bCs w:val="0"/>
                <w:color w:val="000000"/>
              </w:rPr>
              <w:t xml:space="preserve"> networks. In Proceedings of the International Society for Music Information Retrieval Conference, ISMIR'09, pages 633{638, Kobe, Japan, 2009.</w:t>
            </w:r>
          </w:p>
        </w:tc>
      </w:tr>
      <w:tr w:rsidR="00AD3B44" w:rsidRPr="006F73D9">
        <w:tc>
          <w:tcPr>
            <w:tcW w:w="0" w:type="auto"/>
            <w:tcMar>
              <w:right w:w="40" w:type="dxa"/>
            </w:tcMar>
          </w:tcPr>
          <w:p w:rsidR="00AD3B44" w:rsidRPr="006F73D9" w:rsidRDefault="00AD3B44" w:rsidP="002422A3">
            <w:pPr>
              <w:pStyle w:val="Bibentry"/>
              <w:rPr>
                <w:b w:val="0"/>
                <w:bCs w:val="0"/>
                <w:color w:val="000000"/>
              </w:rPr>
            </w:pPr>
            <w:r w:rsidRPr="006F73D9">
              <w:rPr>
                <w:b w:val="0"/>
                <w:bCs w:val="0"/>
                <w:color w:val="000000"/>
              </w:rPr>
              <w:t>[12]</w:t>
            </w:r>
          </w:p>
          <w:p w:rsidR="00AD3B44" w:rsidRPr="006F73D9" w:rsidRDefault="00AD3B44" w:rsidP="007D7098">
            <w:pPr>
              <w:pStyle w:val="Bibentry"/>
              <w:rPr>
                <w:rFonts w:cs="Arial"/>
                <w:b w:val="0"/>
                <w:bCs w:val="0"/>
                <w:color w:val="000000"/>
              </w:rPr>
            </w:pPr>
          </w:p>
        </w:tc>
        <w:tc>
          <w:tcPr>
            <w:tcW w:w="0" w:type="auto"/>
            <w:tcMar>
              <w:left w:w="40" w:type="dxa"/>
            </w:tcMar>
          </w:tcPr>
          <w:p w:rsidR="00AD3B44" w:rsidRPr="006F73D9" w:rsidRDefault="00AD3B44" w:rsidP="007D7098">
            <w:pPr>
              <w:pStyle w:val="Bibentry"/>
              <w:rPr>
                <w:rFonts w:cs="Arial"/>
                <w:b w:val="0"/>
                <w:bCs w:val="0"/>
                <w:color w:val="000000"/>
              </w:rPr>
            </w:pPr>
            <w:r w:rsidRPr="006F73D9">
              <w:rPr>
                <w:b w:val="0"/>
                <w:bCs w:val="0"/>
                <w:color w:val="000000"/>
                <w:lang w:val="pt-BR"/>
              </w:rPr>
              <w:t xml:space="preserve">MAGALHÃES, T. e SAWAIA, J. Tribos musicais. In IBOPE Media, São Paulo, 2013. Disponível em &lt;http://www.ibope.com.br/pt-br/noticias/Documents/tribos_musicais.pdf/&gt;. </w:t>
            </w:r>
            <w:proofErr w:type="spellStart"/>
            <w:r w:rsidRPr="006F73D9">
              <w:rPr>
                <w:b w:val="0"/>
                <w:bCs w:val="0"/>
                <w:color w:val="000000"/>
              </w:rPr>
              <w:t>Acesso</w:t>
            </w:r>
            <w:proofErr w:type="spellEnd"/>
            <w:r w:rsidRPr="006F73D9">
              <w:rPr>
                <w:b w:val="0"/>
                <w:bCs w:val="0"/>
                <w:color w:val="000000"/>
              </w:rPr>
              <w:t xml:space="preserve"> </w:t>
            </w:r>
            <w:proofErr w:type="spellStart"/>
            <w:r w:rsidRPr="006F73D9">
              <w:rPr>
                <w:b w:val="0"/>
                <w:bCs w:val="0"/>
                <w:color w:val="000000"/>
              </w:rPr>
              <w:t>em</w:t>
            </w:r>
            <w:proofErr w:type="spellEnd"/>
            <w:r w:rsidRPr="006F73D9">
              <w:rPr>
                <w:b w:val="0"/>
                <w:bCs w:val="0"/>
                <w:color w:val="000000"/>
              </w:rPr>
              <w:t>: 20 set. 2014</w:t>
            </w:r>
            <w:proofErr w:type="gramStart"/>
            <w:r w:rsidRPr="006F73D9">
              <w:rPr>
                <w:b w:val="0"/>
                <w:bCs w:val="0"/>
                <w:color w:val="000000"/>
              </w:rPr>
              <w:t>.MOSS</w:t>
            </w:r>
            <w:proofErr w:type="gramEnd"/>
            <w:r w:rsidRPr="006F73D9">
              <w:rPr>
                <w:b w:val="0"/>
                <w:bCs w:val="0"/>
                <w:color w:val="000000"/>
              </w:rPr>
              <w:t xml:space="preserve">, M. et al. Multi-input playlist selection. </w:t>
            </w:r>
            <w:r w:rsidRPr="006F73D9">
              <w:rPr>
                <w:b w:val="0"/>
                <w:bCs w:val="0"/>
                <w:color w:val="000000"/>
                <w:lang w:val="pt-BR"/>
              </w:rPr>
              <w:t xml:space="preserve">US </w:t>
            </w:r>
            <w:proofErr w:type="spellStart"/>
            <w:r w:rsidRPr="006F73D9">
              <w:rPr>
                <w:b w:val="0"/>
                <w:bCs w:val="0"/>
                <w:color w:val="000000"/>
                <w:lang w:val="pt-BR"/>
              </w:rPr>
              <w:t>Patent</w:t>
            </w:r>
            <w:proofErr w:type="spellEnd"/>
            <w:r w:rsidRPr="006F73D9">
              <w:rPr>
                <w:b w:val="0"/>
                <w:bCs w:val="0"/>
                <w:color w:val="000000"/>
                <w:lang w:val="pt-BR"/>
              </w:rPr>
              <w:t xml:space="preserve"> </w:t>
            </w:r>
            <w:proofErr w:type="spellStart"/>
            <w:r w:rsidRPr="006F73D9">
              <w:rPr>
                <w:b w:val="0"/>
                <w:bCs w:val="0"/>
                <w:color w:val="000000"/>
                <w:lang w:val="pt-BR"/>
              </w:rPr>
              <w:t>App</w:t>
            </w:r>
            <w:proofErr w:type="spellEnd"/>
            <w:r w:rsidRPr="006F73D9">
              <w:rPr>
                <w:b w:val="0"/>
                <w:bCs w:val="0"/>
                <w:color w:val="000000"/>
                <w:lang w:val="pt-BR"/>
              </w:rPr>
              <w:t xml:space="preserve">. </w:t>
            </w:r>
            <w:proofErr w:type="gramStart"/>
            <w:r w:rsidRPr="006F73D9">
              <w:rPr>
                <w:b w:val="0"/>
                <w:bCs w:val="0"/>
                <w:color w:val="000000"/>
                <w:lang w:val="pt-BR"/>
              </w:rPr>
              <w:t>13/759,</w:t>
            </w:r>
            <w:proofErr w:type="gramEnd"/>
            <w:r w:rsidRPr="006F73D9">
              <w:rPr>
                <w:b w:val="0"/>
                <w:bCs w:val="0"/>
                <w:color w:val="000000"/>
                <w:lang w:val="pt-BR"/>
              </w:rPr>
              <w:t>540.</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[13]</w:t>
            </w:r>
          </w:p>
        </w:tc>
        <w:tc>
          <w:tcPr>
            <w:tcW w:w="0" w:type="auto"/>
            <w:tcMar>
              <w:left w:w="40" w:type="dxa"/>
            </w:tcMar>
          </w:tcPr>
          <w:p w:rsidR="00AD3B44" w:rsidRPr="006F73D9" w:rsidDel="002422A3" w:rsidRDefault="00AD3B44" w:rsidP="00B37AAA">
            <w:pPr>
              <w:pStyle w:val="Bibentry"/>
              <w:rPr>
                <w:rFonts w:cs="Arial"/>
                <w:b w:val="0"/>
                <w:bCs w:val="0"/>
                <w:color w:val="000000"/>
              </w:rPr>
            </w:pPr>
            <w:r w:rsidRPr="006F73D9">
              <w:rPr>
                <w:b w:val="0"/>
                <w:bCs w:val="0"/>
                <w:color w:val="000000"/>
              </w:rPr>
              <w:t>MEDIA, N. Billboard, 123(35): 888, 2011.</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[14]</w:t>
            </w:r>
          </w:p>
        </w:tc>
        <w:tc>
          <w:tcPr>
            <w:tcW w:w="0" w:type="auto"/>
            <w:tcMar>
              <w:left w:w="40" w:type="dxa"/>
            </w:tcMar>
          </w:tcPr>
          <w:p w:rsidR="00AD3B44" w:rsidRPr="006F73D9" w:rsidRDefault="00AD3B44" w:rsidP="00B37AAA">
            <w:pPr>
              <w:pStyle w:val="Bibentry"/>
              <w:rPr>
                <w:rFonts w:cs="Arial"/>
                <w:b w:val="0"/>
                <w:bCs w:val="0"/>
                <w:color w:val="000000"/>
              </w:rPr>
            </w:pPr>
            <w:r w:rsidRPr="006F73D9">
              <w:rPr>
                <w:b w:val="0"/>
                <w:bCs w:val="0"/>
                <w:color w:val="000000"/>
              </w:rPr>
              <w:t xml:space="preserve">MOSS, M. et al. Multi-input playlist selection. </w:t>
            </w:r>
            <w:r w:rsidRPr="006F73D9">
              <w:rPr>
                <w:b w:val="0"/>
                <w:bCs w:val="0"/>
                <w:color w:val="000000"/>
                <w:lang w:val="pt-BR"/>
              </w:rPr>
              <w:t xml:space="preserve">US </w:t>
            </w:r>
            <w:proofErr w:type="spellStart"/>
            <w:r w:rsidRPr="006F73D9">
              <w:rPr>
                <w:b w:val="0"/>
                <w:bCs w:val="0"/>
                <w:color w:val="000000"/>
                <w:lang w:val="pt-BR"/>
              </w:rPr>
              <w:t>Patent</w:t>
            </w:r>
            <w:proofErr w:type="spellEnd"/>
            <w:r w:rsidRPr="006F73D9">
              <w:rPr>
                <w:b w:val="0"/>
                <w:bCs w:val="0"/>
                <w:color w:val="000000"/>
                <w:lang w:val="pt-BR"/>
              </w:rPr>
              <w:t xml:space="preserve"> </w:t>
            </w:r>
            <w:proofErr w:type="spellStart"/>
            <w:r w:rsidRPr="006F73D9">
              <w:rPr>
                <w:b w:val="0"/>
                <w:bCs w:val="0"/>
                <w:color w:val="000000"/>
                <w:lang w:val="pt-BR"/>
              </w:rPr>
              <w:t>App</w:t>
            </w:r>
            <w:proofErr w:type="spellEnd"/>
            <w:r w:rsidRPr="006F73D9">
              <w:rPr>
                <w:b w:val="0"/>
                <w:bCs w:val="0"/>
                <w:color w:val="000000"/>
                <w:lang w:val="pt-BR"/>
              </w:rPr>
              <w:t xml:space="preserve">. </w:t>
            </w:r>
            <w:proofErr w:type="gramStart"/>
            <w:r w:rsidRPr="006F73D9">
              <w:rPr>
                <w:b w:val="0"/>
                <w:bCs w:val="0"/>
                <w:color w:val="000000"/>
                <w:lang w:val="pt-BR"/>
              </w:rPr>
              <w:t>13/759,</w:t>
            </w:r>
            <w:proofErr w:type="gramEnd"/>
            <w:r w:rsidRPr="006F73D9">
              <w:rPr>
                <w:b w:val="0"/>
                <w:bCs w:val="0"/>
                <w:color w:val="000000"/>
                <w:lang w:val="pt-BR"/>
              </w:rPr>
              <w:t>540.</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[15]</w:t>
            </w:r>
          </w:p>
        </w:tc>
        <w:tc>
          <w:tcPr>
            <w:tcW w:w="0" w:type="auto"/>
            <w:tcMar>
              <w:left w:w="40" w:type="dxa"/>
            </w:tcMar>
          </w:tcPr>
          <w:p w:rsidR="00AD3B44" w:rsidRPr="006F73D9" w:rsidRDefault="00AD3B44" w:rsidP="00B37AAA">
            <w:pPr>
              <w:pStyle w:val="Bibentry"/>
              <w:rPr>
                <w:b w:val="0"/>
                <w:bCs w:val="0"/>
                <w:color w:val="000000"/>
              </w:rPr>
            </w:pPr>
            <w:r w:rsidRPr="006F73D9">
              <w:rPr>
                <w:b w:val="0"/>
                <w:bCs w:val="0"/>
                <w:color w:val="000000"/>
              </w:rPr>
              <w:t xml:space="preserve">NEXT BIG SOUND. NEXT BIG SOUND PRESENTS 2013: The Year in </w:t>
            </w:r>
            <w:proofErr w:type="gramStart"/>
            <w:r w:rsidRPr="006F73D9">
              <w:rPr>
                <w:b w:val="0"/>
                <w:bCs w:val="0"/>
                <w:color w:val="000000"/>
              </w:rPr>
              <w:t>Rewind  Switching</w:t>
            </w:r>
            <w:proofErr w:type="gramEnd"/>
            <w:r w:rsidRPr="006F73D9">
              <w:rPr>
                <w:b w:val="0"/>
                <w:bCs w:val="0"/>
                <w:color w:val="000000"/>
              </w:rPr>
              <w:t xml:space="preserve"> up marketing methods, changing the album experience, leveraging social: this was the year that artists really began to adjust to the modern music industry. 2013. </w:t>
            </w:r>
            <w:proofErr w:type="spellStart"/>
            <w:r w:rsidRPr="006F73D9">
              <w:rPr>
                <w:b w:val="0"/>
                <w:bCs w:val="0"/>
                <w:color w:val="000000"/>
              </w:rPr>
              <w:t>Disponível</w:t>
            </w:r>
            <w:proofErr w:type="spellEnd"/>
            <w:r w:rsidRPr="006F73D9">
              <w:rPr>
                <w:b w:val="0"/>
                <w:bCs w:val="0"/>
                <w:color w:val="000000"/>
              </w:rPr>
              <w:t xml:space="preserve"> </w:t>
            </w:r>
            <w:proofErr w:type="spellStart"/>
            <w:r w:rsidRPr="006F73D9">
              <w:rPr>
                <w:b w:val="0"/>
                <w:bCs w:val="0"/>
                <w:color w:val="000000"/>
              </w:rPr>
              <w:t>em</w:t>
            </w:r>
            <w:proofErr w:type="spellEnd"/>
            <w:r w:rsidRPr="006F73D9">
              <w:rPr>
                <w:b w:val="0"/>
                <w:bCs w:val="0"/>
                <w:color w:val="000000"/>
              </w:rPr>
              <w:t>&lt;https://www.nextbigsound.com/industry-report/2013&gt;</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[16]</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PARK, M., WEBER, I. e NAAMAN, M. Understanding Musical Diversity via Online Social Media In Proceedings of the Ninth International AAAI Conference on Web and Social Media, ICWSM'15, pages 308{317, Oxford, UK, 2015.</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[17]</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SUN, Y. et al. Personalized ranking for digital libraries based on log analysis. In Proceedings of the International Workshop on Web Information and Data Manage-</w:t>
            </w:r>
            <w:proofErr w:type="spellStart"/>
            <w:r w:rsidRPr="006F73D9">
              <w:rPr>
                <w:b w:val="0"/>
                <w:bCs w:val="0"/>
                <w:color w:val="000000"/>
              </w:rPr>
              <w:t>ment</w:t>
            </w:r>
            <w:proofErr w:type="spellEnd"/>
            <w:r w:rsidRPr="006F73D9">
              <w:rPr>
                <w:b w:val="0"/>
                <w:bCs w:val="0"/>
                <w:color w:val="000000"/>
              </w:rPr>
              <w:t>, pages 133{140, Napa Valley, USA, 2008.</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[18]</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lang w:val="pt-BR"/>
              </w:rPr>
              <w:t xml:space="preserve">VELOSO, B. Os 100 maiores artistas de todos os tempos. </w:t>
            </w:r>
            <w:r w:rsidRPr="006F73D9">
              <w:rPr>
                <w:b w:val="0"/>
                <w:bCs w:val="0"/>
                <w:color w:val="000000"/>
              </w:rPr>
              <w:t>In Rolling Stone, São Paulo, 2013.</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[19]</w:t>
            </w:r>
          </w:p>
        </w:tc>
        <w:tc>
          <w:tcPr>
            <w:tcW w:w="0" w:type="auto"/>
            <w:tcMar>
              <w:left w:w="40" w:type="dxa"/>
            </w:tcMar>
          </w:tcPr>
          <w:p w:rsidR="00AD3B44" w:rsidRPr="006F73D9" w:rsidRDefault="00AD3B44" w:rsidP="007D7098">
            <w:pPr>
              <w:pStyle w:val="Bibentry"/>
              <w:rPr>
                <w:b w:val="0"/>
                <w:bCs w:val="0"/>
                <w:color w:val="000000"/>
              </w:rPr>
            </w:pPr>
            <w:proofErr w:type="spellStart"/>
            <w:r w:rsidRPr="006F73D9">
              <w:rPr>
                <w:b w:val="0"/>
                <w:bCs w:val="0"/>
                <w:color w:val="000000"/>
              </w:rPr>
              <w:t>Verboor</w:t>
            </w:r>
            <w:proofErr w:type="spellEnd"/>
            <w:r w:rsidRPr="006F73D9">
              <w:rPr>
                <w:b w:val="0"/>
                <w:bCs w:val="0"/>
                <w:color w:val="000000"/>
              </w:rPr>
              <w:t>, M., and Noord, S. The online place of popular music: Exploring the impact of geography and social media on pop artists’ mainstream media attention. Popular Communication, 14(2), June 2016, 59-72. doi:0.1080/15405702.2015.1019073</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[20]</w:t>
            </w:r>
          </w:p>
        </w:tc>
        <w:tc>
          <w:tcPr>
            <w:tcW w:w="0" w:type="auto"/>
            <w:tcMar>
              <w:left w:w="40" w:type="dxa"/>
            </w:tcMar>
          </w:tcPr>
          <w:p w:rsidR="00AD3B44" w:rsidRPr="006F73D9" w:rsidRDefault="00AD3B44" w:rsidP="007D7098">
            <w:pPr>
              <w:pStyle w:val="Bibentry"/>
              <w:rPr>
                <w:b w:val="0"/>
                <w:bCs w:val="0"/>
                <w:color w:val="000000"/>
              </w:rPr>
            </w:pPr>
            <w:r w:rsidRPr="006F73D9">
              <w:rPr>
                <w:b w:val="0"/>
                <w:bCs w:val="0"/>
                <w:color w:val="000000"/>
              </w:rPr>
              <w:t xml:space="preserve">Yao Lu, </w:t>
            </w:r>
            <w:proofErr w:type="spellStart"/>
            <w:r w:rsidRPr="006F73D9">
              <w:rPr>
                <w:b w:val="0"/>
                <w:bCs w:val="0"/>
                <w:color w:val="000000"/>
              </w:rPr>
              <w:t>Zhi</w:t>
            </w:r>
            <w:proofErr w:type="spellEnd"/>
            <w:r w:rsidRPr="006F73D9">
              <w:rPr>
                <w:b w:val="0"/>
                <w:bCs w:val="0"/>
                <w:color w:val="000000"/>
              </w:rPr>
              <w:t xml:space="preserve"> </w:t>
            </w:r>
            <w:proofErr w:type="spellStart"/>
            <w:r w:rsidRPr="006F73D9">
              <w:rPr>
                <w:b w:val="0"/>
                <w:bCs w:val="0"/>
                <w:color w:val="000000"/>
              </w:rPr>
              <w:t>Qiao</w:t>
            </w:r>
            <w:proofErr w:type="spellEnd"/>
            <w:r w:rsidRPr="006F73D9">
              <w:rPr>
                <w:b w:val="0"/>
                <w:bCs w:val="0"/>
                <w:color w:val="000000"/>
              </w:rPr>
              <w:t xml:space="preserve">, Peng Zhang, Li </w:t>
            </w:r>
            <w:proofErr w:type="spellStart"/>
            <w:r w:rsidRPr="006F73D9">
              <w:rPr>
                <w:b w:val="0"/>
                <w:bCs w:val="0"/>
                <w:color w:val="000000"/>
              </w:rPr>
              <w:t>Guo</w:t>
            </w:r>
            <w:proofErr w:type="spellEnd"/>
            <w:r w:rsidRPr="006F73D9">
              <w:rPr>
                <w:b w:val="0"/>
                <w:bCs w:val="0"/>
                <w:color w:val="000000"/>
              </w:rPr>
              <w:t>, "Ranking-Based Music Recommendation in Online Music Radios", 2016 IEEE First International Conference on Data Science in Cyberspace (DSC), vol. 00, no. , pp. 614-619, 2016, doi:10.1109/DSC.2016.102</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[21]</w:t>
            </w:r>
          </w:p>
        </w:tc>
        <w:tc>
          <w:tcPr>
            <w:tcW w:w="0" w:type="auto"/>
            <w:tcMar>
              <w:left w:w="40" w:type="dxa"/>
            </w:tcMar>
          </w:tcPr>
          <w:p w:rsidR="00AD3B44" w:rsidRPr="006F73D9" w:rsidRDefault="00AD3B44" w:rsidP="007D7098">
            <w:pPr>
              <w:pStyle w:val="Bibentry"/>
              <w:rPr>
                <w:b w:val="0"/>
                <w:bCs w:val="0"/>
                <w:color w:val="000000"/>
              </w:rPr>
            </w:pPr>
            <w:proofErr w:type="spellStart"/>
            <w:r w:rsidRPr="006F73D9">
              <w:rPr>
                <w:b w:val="0"/>
                <w:bCs w:val="0"/>
                <w:color w:val="000000"/>
              </w:rPr>
              <w:t>Yekyung</w:t>
            </w:r>
            <w:proofErr w:type="spellEnd"/>
            <w:r w:rsidRPr="006F73D9">
              <w:rPr>
                <w:b w:val="0"/>
                <w:bCs w:val="0"/>
                <w:color w:val="000000"/>
              </w:rPr>
              <w:t xml:space="preserve"> Kim, </w:t>
            </w:r>
            <w:proofErr w:type="spellStart"/>
            <w:r w:rsidRPr="006F73D9">
              <w:rPr>
                <w:b w:val="0"/>
                <w:bCs w:val="0"/>
                <w:color w:val="000000"/>
              </w:rPr>
              <w:t>Bongwon</w:t>
            </w:r>
            <w:proofErr w:type="spellEnd"/>
            <w:r w:rsidRPr="006F73D9">
              <w:rPr>
                <w:b w:val="0"/>
                <w:bCs w:val="0"/>
                <w:color w:val="000000"/>
              </w:rPr>
              <w:t xml:space="preserve"> Suh, and </w:t>
            </w:r>
            <w:proofErr w:type="spellStart"/>
            <w:r w:rsidRPr="006F73D9">
              <w:rPr>
                <w:b w:val="0"/>
                <w:bCs w:val="0"/>
                <w:color w:val="000000"/>
              </w:rPr>
              <w:t>Kyogu</w:t>
            </w:r>
            <w:proofErr w:type="spellEnd"/>
            <w:r w:rsidRPr="006F73D9">
              <w:rPr>
                <w:b w:val="0"/>
                <w:bCs w:val="0"/>
                <w:color w:val="000000"/>
              </w:rPr>
              <w:t xml:space="preserve"> Lee. #</w:t>
            </w:r>
            <w:proofErr w:type="spellStart"/>
            <w:r w:rsidRPr="006F73D9">
              <w:rPr>
                <w:b w:val="0"/>
                <w:bCs w:val="0"/>
                <w:color w:val="000000"/>
              </w:rPr>
              <w:t>Nowplaying</w:t>
            </w:r>
            <w:proofErr w:type="spellEnd"/>
            <w:r w:rsidRPr="006F73D9">
              <w:rPr>
                <w:b w:val="0"/>
                <w:bCs w:val="0"/>
                <w:color w:val="000000"/>
              </w:rPr>
              <w:t xml:space="preserve"> the Future Billboard: Mining Music Listening Behaviors of Twitter Users for Hit Song Prediction. In Proc. of the First International Workshop on Social Media Retrieval and Analysis, </w:t>
            </w:r>
            <w:proofErr w:type="spellStart"/>
            <w:r w:rsidRPr="006F73D9">
              <w:rPr>
                <w:b w:val="0"/>
                <w:bCs w:val="0"/>
                <w:color w:val="000000"/>
              </w:rPr>
              <w:t>SoMeRA</w:t>
            </w:r>
            <w:proofErr w:type="spellEnd"/>
            <w:r w:rsidRPr="006F73D9">
              <w:rPr>
                <w:b w:val="0"/>
                <w:bCs w:val="0"/>
                <w:color w:val="000000"/>
              </w:rPr>
              <w:t xml:space="preserve"> ’14, pages 51–56, New York, NY, USA, 2014. ACM.</w:t>
            </w:r>
          </w:p>
        </w:tc>
      </w:tr>
      <w:tr w:rsidR="00AD3B44" w:rsidRPr="006F73D9">
        <w:tc>
          <w:tcPr>
            <w:tcW w:w="0" w:type="auto"/>
            <w:tcMar>
              <w:right w:w="40" w:type="dxa"/>
            </w:tcMar>
          </w:tcPr>
          <w:p w:rsidR="00AD3B44" w:rsidRPr="006F73D9" w:rsidRDefault="00AD3B44" w:rsidP="007D7098">
            <w:pPr>
              <w:pStyle w:val="Bibentry"/>
              <w:rPr>
                <w:b w:val="0"/>
                <w:bCs w:val="0"/>
                <w:color w:val="000000"/>
              </w:rPr>
            </w:pPr>
            <w:r w:rsidRPr="006F73D9">
              <w:rPr>
                <w:b w:val="0"/>
                <w:bCs w:val="0"/>
                <w:color w:val="000000"/>
              </w:rPr>
              <w:t>[22]</w:t>
            </w:r>
          </w:p>
        </w:tc>
        <w:tc>
          <w:tcPr>
            <w:tcW w:w="0" w:type="auto"/>
            <w:tcMar>
              <w:left w:w="40" w:type="dxa"/>
            </w:tcMar>
          </w:tcPr>
          <w:p w:rsidR="00AD3B44" w:rsidRPr="006F73D9" w:rsidRDefault="00AD3B44" w:rsidP="008A0212">
            <w:pPr>
              <w:pStyle w:val="Bibentry"/>
              <w:rPr>
                <w:b w:val="0"/>
                <w:bCs w:val="0"/>
                <w:color w:val="000000"/>
              </w:rPr>
            </w:pPr>
            <w:r w:rsidRPr="006F73D9">
              <w:rPr>
                <w:b w:val="0"/>
                <w:bCs w:val="0"/>
                <w:color w:val="000000"/>
                <w:lang w:val="de-DE"/>
              </w:rPr>
              <w:t>Zangerle E., Pichl M., Hupfauf B., Specht G. (2016).</w:t>
            </w:r>
            <w:r w:rsidRPr="006F73D9">
              <w:rPr>
                <w:rFonts w:cs="Arial"/>
                <w:b w:val="0"/>
                <w:bCs w:val="0"/>
                <w:color w:val="000000"/>
                <w:lang w:val="de-DE"/>
              </w:rPr>
              <w:t> </w:t>
            </w:r>
            <w:r w:rsidRPr="006F73D9">
              <w:rPr>
                <w:b w:val="0"/>
                <w:bCs w:val="0"/>
                <w:color w:val="000000"/>
              </w:rPr>
              <w:t>Can microblogs predict music charts? An analysis of the relationship between #</w:t>
            </w:r>
            <w:proofErr w:type="spellStart"/>
            <w:r w:rsidRPr="006F73D9">
              <w:rPr>
                <w:b w:val="0"/>
                <w:bCs w:val="0"/>
                <w:color w:val="000000"/>
              </w:rPr>
              <w:t>nowplaying</w:t>
            </w:r>
            <w:proofErr w:type="spellEnd"/>
            <w:r w:rsidRPr="006F73D9">
              <w:rPr>
                <w:b w:val="0"/>
                <w:bCs w:val="0"/>
                <w:color w:val="000000"/>
              </w:rPr>
              <w:t xml:space="preserve"> tweets and music charts, in Proceedings of the 17th International Society for Music Information Retrieval Conference (New York, NY</w:t>
            </w:r>
            <w:proofErr w:type="gramStart"/>
            <w:r w:rsidRPr="006F73D9">
              <w:rPr>
                <w:b w:val="0"/>
                <w:bCs w:val="0"/>
                <w:color w:val="000000"/>
              </w:rPr>
              <w:t>: )</w:t>
            </w:r>
            <w:proofErr w:type="gramEnd"/>
            <w:r w:rsidRPr="006F73D9">
              <w:rPr>
                <w:b w:val="0"/>
                <w:bCs w:val="0"/>
                <w:color w:val="000000"/>
              </w:rPr>
              <w:t>, 365–371.</w:t>
            </w:r>
          </w:p>
        </w:tc>
      </w:tr>
      <w:tr w:rsidR="00AD3B44" w:rsidRPr="006F73D9">
        <w:tc>
          <w:tcPr>
            <w:tcW w:w="0" w:type="auto"/>
            <w:tcMar>
              <w:right w:w="40" w:type="dxa"/>
            </w:tcMar>
          </w:tcPr>
          <w:p w:rsidR="00AD3B44" w:rsidRPr="006F73D9" w:rsidRDefault="00AD3B44" w:rsidP="007D7098">
            <w:pPr>
              <w:pStyle w:val="Bibentry"/>
              <w:rPr>
                <w:rFonts w:cs="Arial"/>
                <w:color w:val="000000"/>
              </w:rPr>
            </w:pPr>
          </w:p>
        </w:tc>
        <w:tc>
          <w:tcPr>
            <w:tcW w:w="0" w:type="auto"/>
            <w:tcMar>
              <w:left w:w="40" w:type="dxa"/>
            </w:tcMar>
          </w:tcPr>
          <w:p w:rsidR="00AD3B44" w:rsidRPr="006F73D9" w:rsidRDefault="00AD3B44" w:rsidP="007D7098">
            <w:pPr>
              <w:pStyle w:val="Bibentry"/>
              <w:rPr>
                <w:rFonts w:cs="Arial"/>
                <w:color w:val="000000"/>
              </w:rPr>
            </w:pPr>
          </w:p>
        </w:tc>
      </w:tr>
      <w:tr w:rsidR="00AD3B44" w:rsidRPr="006F73D9">
        <w:tc>
          <w:tcPr>
            <w:tcW w:w="0" w:type="auto"/>
            <w:tcMar>
              <w:right w:w="40" w:type="dxa"/>
            </w:tcMar>
          </w:tcPr>
          <w:p w:rsidR="00AD3B44" w:rsidRPr="006F73D9" w:rsidRDefault="00AD3B44" w:rsidP="007D7098">
            <w:pPr>
              <w:pStyle w:val="Bibentry"/>
              <w:rPr>
                <w:rFonts w:cs="Arial"/>
                <w:color w:val="000000"/>
              </w:rPr>
            </w:pPr>
          </w:p>
        </w:tc>
        <w:tc>
          <w:tcPr>
            <w:tcW w:w="0" w:type="auto"/>
            <w:tcMar>
              <w:left w:w="40" w:type="dxa"/>
            </w:tcMar>
          </w:tcPr>
          <w:p w:rsidR="00AD3B44" w:rsidRPr="006F73D9" w:rsidRDefault="00AD3B44" w:rsidP="007D7098">
            <w:pPr>
              <w:pStyle w:val="Bibentry"/>
              <w:rPr>
                <w:rFonts w:cs="Arial"/>
                <w:color w:val="000000"/>
              </w:rPr>
            </w:pPr>
          </w:p>
        </w:tc>
      </w:tr>
    </w:tbl>
    <w:p w:rsidR="00AD3B44" w:rsidRPr="006F73D9" w:rsidRDefault="00AD3B44" w:rsidP="007D7098">
      <w:pPr>
        <w:pStyle w:val="Bibentry"/>
        <w:rPr>
          <w:rFonts w:cs="Arial"/>
          <w:color w:val="000000"/>
        </w:rPr>
      </w:pPr>
    </w:p>
    <w:p w:rsidR="00AD3B44" w:rsidRPr="006F73D9" w:rsidRDefault="00AD3B44" w:rsidP="007D7098">
      <w:pPr>
        <w:pStyle w:val="Bibentry"/>
        <w:rPr>
          <w:rFonts w:cs="Arial"/>
          <w:color w:val="000000"/>
        </w:rPr>
      </w:pPr>
    </w:p>
    <w:p w:rsidR="00AD3B44" w:rsidRPr="006F73D9" w:rsidRDefault="00AD3B44" w:rsidP="007D7098">
      <w:pPr>
        <w:pStyle w:val="Bibentry"/>
        <w:rPr>
          <w:rFonts w:cs="Arial"/>
          <w:color w:val="000000"/>
        </w:rPr>
      </w:pPr>
    </w:p>
    <w:sectPr w:rsidR="00AD3B44" w:rsidRPr="006F73D9" w:rsidSect="00340588">
      <w:footerReference w:type="even" r:id="rId19"/>
      <w:footerReference w:type="default" r:id="rId20"/>
      <w:footerReference w:type="first" r:id="rId21"/>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C80" w:rsidRDefault="00025C80" w:rsidP="00842867">
      <w:pPr>
        <w:rPr>
          <w:rFonts w:cs="Arial"/>
        </w:rPr>
      </w:pPr>
      <w:r>
        <w:rPr>
          <w:rFonts w:cs="Arial"/>
        </w:rPr>
        <w:separator/>
      </w:r>
    </w:p>
  </w:endnote>
  <w:endnote w:type="continuationSeparator" w:id="0">
    <w:p w:rsidR="00025C80" w:rsidRDefault="00025C80" w:rsidP="00842867">
      <w:pPr>
        <w:rPr>
          <w:rFonts w:cs="Arial"/>
        </w:rPr>
      </w:pPr>
      <w:r>
        <w:rPr>
          <w:rFonts w:cs="Arial"/>
        </w:rPr>
        <w:continuationSeparator/>
      </w:r>
    </w:p>
  </w:endnote>
  <w:endnote w:type="continuationNotice" w:id="1">
    <w:p w:rsidR="00025C80" w:rsidRDefault="00025C80">
      <w:pPr>
        <w:rPr>
          <w:rFonts w:cs="Aria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202" w:rsidRPr="00DA041E" w:rsidRDefault="00A37762" w:rsidP="00405202">
    <w:pPr>
      <w:pStyle w:val="Rodap"/>
      <w:rPr>
        <w:rStyle w:val="Nmerodepgina"/>
        <w:rFonts w:ascii="Linux Biolinum" w:hAnsi="Linux Biolinum" w:cs="Linux Biolinum"/>
      </w:rPr>
    </w:pPr>
    <w:r>
      <w:rPr>
        <w:rStyle w:val="Nmerodepgina"/>
        <w:rFonts w:ascii="Linux Biolinum" w:hAnsi="Linux Biolinum" w:cs="Linux Biolinum"/>
      </w:rPr>
      <w:t>2</w:t>
    </w:r>
  </w:p>
  <w:p w:rsidR="00017421" w:rsidRPr="00DA041E" w:rsidRDefault="00017421"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E5" w:rsidRPr="00DA041E" w:rsidRDefault="001205E5" w:rsidP="001205E5">
    <w:pPr>
      <w:pStyle w:val="Rodap"/>
      <w:rPr>
        <w:rStyle w:val="Nmerodepgina"/>
        <w:rFonts w:ascii="Linux Biolinum" w:hAnsi="Linux Biolinum" w:cs="Linux Biolinum"/>
      </w:rPr>
    </w:pPr>
  </w:p>
  <w:p w:rsidR="00017421" w:rsidRPr="00DA041E" w:rsidRDefault="00017421" w:rsidP="00AE4D68">
    <w:pPr>
      <w:pStyle w:val="Rodap"/>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762" w:rsidRPr="001205E5" w:rsidRDefault="00A37762" w:rsidP="00DA041E">
    <w:pPr>
      <w:pStyle w:val="Rodap"/>
      <w:ind w:right="360"/>
      <w:rPr>
        <w:rFonts w:ascii="Linux Biolinum" w:hAnsi="Linux Biolinum" w:cs="Linux Biolinum"/>
        <w:sz w:val="14"/>
        <w:lang w:val="pt-B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638" w:rsidRPr="00B07638" w:rsidRDefault="00B07638">
    <w:pPr>
      <w:pStyle w:val="Rodap"/>
      <w:rPr>
        <w:sz w:val="14"/>
        <w:lang w:val="pt-B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2BA" w:rsidRPr="001205E5" w:rsidRDefault="001842BA" w:rsidP="00DA041E">
    <w:pPr>
      <w:pStyle w:val="Rodap"/>
      <w:ind w:right="360"/>
      <w:rPr>
        <w:rFonts w:ascii="Linux Biolinum" w:hAnsi="Linux Biolinum" w:cs="Linux Biolinum"/>
        <w:sz w:val="14"/>
        <w:lang w:val="pt-B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638" w:rsidRPr="00DA041E" w:rsidRDefault="00B07638" w:rsidP="001205E5">
    <w:pPr>
      <w:pStyle w:val="Rodap"/>
      <w:rPr>
        <w:rStyle w:val="Nmerodepgina"/>
        <w:rFonts w:ascii="Linux Biolinum" w:hAnsi="Linux Biolinum" w:cs="Linux Biolinum"/>
      </w:rPr>
    </w:pPr>
  </w:p>
  <w:p w:rsidR="00B07638" w:rsidRPr="00DA041E" w:rsidRDefault="00B07638" w:rsidP="00AE4D68">
    <w:pPr>
      <w:pStyle w:val="Rodap"/>
      <w:ind w:right="360"/>
      <w:rPr>
        <w:rFonts w:ascii="Linux Biolinum" w:hAnsi="Linux Biolinum" w:cs="Linux Biolinum"/>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583" w:rsidRPr="003C6583" w:rsidRDefault="003C6583">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C80" w:rsidRDefault="00025C80" w:rsidP="00C24563">
      <w:pPr>
        <w:rPr>
          <w:rFonts w:cs="Arial"/>
        </w:rPr>
      </w:pPr>
      <w:r>
        <w:rPr>
          <w:rFonts w:cs="Arial"/>
        </w:rPr>
        <w:separator/>
      </w:r>
    </w:p>
  </w:footnote>
  <w:footnote w:type="continuationSeparator" w:id="0">
    <w:p w:rsidR="00025C80" w:rsidRDefault="00025C80" w:rsidP="00842867">
      <w:pPr>
        <w:rPr>
          <w:rFonts w:cs="Arial"/>
        </w:rPr>
      </w:pPr>
      <w:r>
        <w:rPr>
          <w:rFonts w:cs="Arial"/>
        </w:rPr>
        <w:continuationSeparator/>
      </w:r>
    </w:p>
  </w:footnote>
  <w:footnote w:type="continuationNotice" w:id="1">
    <w:p w:rsidR="00025C80" w:rsidRDefault="00025C80">
      <w:pPr>
        <w:rPr>
          <w:rFonts w:cs="Arial"/>
        </w:rPr>
      </w:pPr>
    </w:p>
  </w:footnote>
  <w:footnote w:id="2">
    <w:p w:rsidR="00017421" w:rsidRDefault="00017421">
      <w:pPr>
        <w:pStyle w:val="Textodenotaderodap"/>
        <w:rPr>
          <w:ins w:id="3" w:author="Felipe Lopes de Melo Faria" w:date="2017-06-05T00:25:00Z"/>
          <w:lang w:val="pt-BR"/>
        </w:rPr>
      </w:pPr>
      <w:r>
        <w:rPr>
          <w:rStyle w:val="Refdenotaderodap"/>
          <w:rFonts w:cs="Arial"/>
        </w:rPr>
        <w:footnoteRef/>
      </w:r>
      <w:r w:rsidRPr="0097274D">
        <w:rPr>
          <w:lang w:val="pt-BR"/>
        </w:rPr>
        <w:t xml:space="preserve"> </w:t>
      </w:r>
      <w:r>
        <w:rPr>
          <w:lang w:val="pt-BR"/>
        </w:rPr>
        <w:t>A palavra artista se refere a qualquer intérprete ou conjunto musical</w:t>
      </w:r>
    </w:p>
    <w:p w:rsidR="00340588" w:rsidRPr="00DA719A" w:rsidRDefault="00340588" w:rsidP="00340588">
      <w:pPr>
        <w:pStyle w:val="Textodenotaderodap"/>
      </w:pPr>
      <w:r>
        <w:t>*</w:t>
      </w:r>
      <w:r w:rsidRPr="00DA719A">
        <w:t>Produces the permission block, and copyright information</w:t>
      </w:r>
    </w:p>
    <w:p w:rsidR="00340588" w:rsidRDefault="00340588" w:rsidP="00340588">
      <w:pPr>
        <w:pStyle w:val="Textodenotaderodap"/>
      </w:pPr>
      <w:r w:rsidRPr="006F7F20">
        <w:rPr>
          <w:rFonts w:cs="Linux Biolinum"/>
          <w:vertAlign w:val="superscript"/>
        </w:rPr>
        <w:t>†</w:t>
      </w:r>
      <w:r>
        <w:t>The</w:t>
      </w:r>
      <w:r w:rsidRPr="00E37B92">
        <w:t xml:space="preserve"> full version of the author’s guide is available as acmart.pdf document</w:t>
      </w:r>
    </w:p>
    <w:p w:rsidR="00340588" w:rsidRPr="00106601" w:rsidRDefault="00340588" w:rsidP="00340588">
      <w:pPr>
        <w:pStyle w:val="PermissionBlock"/>
      </w:pPr>
      <w:r w:rsidRPr="00106601">
        <w:t>Permission to make digital or hard copies of part or all of this work for personal or</w:t>
      </w:r>
      <w:r>
        <w:t xml:space="preserve"> </w:t>
      </w:r>
      <w:r w:rsidRPr="00106601">
        <w:t>classroom use is granted without fee provided that copies are not made or distributed</w:t>
      </w:r>
      <w:r>
        <w:t xml:space="preserve"> </w:t>
      </w:r>
      <w:r w:rsidRPr="00106601">
        <w:t>for pro</w:t>
      </w:r>
      <w:r>
        <w:t>fi</w:t>
      </w:r>
      <w:r w:rsidRPr="00106601">
        <w:t>t or commercial advantage and that copies bear this notice and the full citation</w:t>
      </w:r>
      <w:r>
        <w:t xml:space="preserve"> on the fi</w:t>
      </w:r>
      <w:r w:rsidRPr="00106601">
        <w:t>rst page. Copyrights for third-party components of this work must be honored.</w:t>
      </w:r>
      <w:r>
        <w:t xml:space="preserve"> </w:t>
      </w:r>
      <w:r w:rsidRPr="00106601">
        <w:t>For all other uses, contact the owner/author(s).</w:t>
      </w:r>
    </w:p>
    <w:p w:rsidR="00340588" w:rsidRPr="00DE5993" w:rsidRDefault="00340588" w:rsidP="00340588">
      <w:pPr>
        <w:pStyle w:val="VersoLRH"/>
      </w:pPr>
      <w:r>
        <w:t>WebMedia</w:t>
      </w:r>
      <w:r w:rsidRPr="00DE5993">
        <w:t>’</w:t>
      </w:r>
      <w:r>
        <w:t>2017</w:t>
      </w:r>
      <w:r w:rsidRPr="00DE5993">
        <w:t>,</w:t>
      </w:r>
      <w:r>
        <w:t xml:space="preserve"> October 2017, </w:t>
      </w:r>
      <w:proofErr w:type="spellStart"/>
      <w:r>
        <w:t>Gramado</w:t>
      </w:r>
      <w:proofErr w:type="spellEnd"/>
      <w:r w:rsidRPr="00DE5993">
        <w:t xml:space="preserve">, </w:t>
      </w:r>
      <w:r>
        <w:t>RS</w:t>
      </w:r>
      <w:r w:rsidRPr="00DE5993">
        <w:t xml:space="preserve"> </w:t>
      </w:r>
      <w:r>
        <w:t>Brazil</w:t>
      </w:r>
    </w:p>
    <w:p w:rsidR="00340588" w:rsidRPr="00106601" w:rsidRDefault="00340588" w:rsidP="00340588">
      <w:pPr>
        <w:pStyle w:val="Textodenotaderodap"/>
        <w:rPr>
          <w:lang w:eastAsia="it-IT"/>
        </w:rPr>
      </w:pPr>
      <w:r w:rsidRPr="00106601">
        <w:rPr>
          <w:lang w:eastAsia="it-IT"/>
        </w:rPr>
        <w:t>© 201</w:t>
      </w:r>
      <w:r>
        <w:rPr>
          <w:lang w:eastAsia="it-IT"/>
        </w:rPr>
        <w:t>7</w:t>
      </w:r>
      <w:r w:rsidRPr="00106601">
        <w:rPr>
          <w:lang w:eastAsia="it-IT"/>
        </w:rPr>
        <w:t xml:space="preserve"> Copyright held by the owner/author(s). 123-4567-24-567/08/06. . . $15.00</w:t>
      </w:r>
    </w:p>
    <w:p w:rsidR="00340588" w:rsidRDefault="00340588" w:rsidP="00340588">
      <w:pPr>
        <w:pStyle w:val="Textodenotaderodap"/>
      </w:pPr>
      <w:r w:rsidRPr="00106601">
        <w:rPr>
          <w:lang w:eastAsia="it-IT"/>
        </w:rPr>
        <w:t xml:space="preserve">DOI: </w:t>
      </w:r>
    </w:p>
    <w:p w:rsidR="00340588" w:rsidRDefault="00340588">
      <w:pPr>
        <w:pStyle w:val="Textodenotaderodap"/>
        <w:rPr>
          <w:rFonts w:cs="Arial"/>
        </w:rPr>
      </w:pPr>
    </w:p>
  </w:footnote>
  <w:footnote w:id="3">
    <w:p w:rsidR="00017421" w:rsidRDefault="00017421">
      <w:pPr>
        <w:pStyle w:val="Textodenotaderodap"/>
        <w:rPr>
          <w:rFonts w:cs="Arial"/>
        </w:rPr>
      </w:pPr>
      <w:r>
        <w:rPr>
          <w:rStyle w:val="Refdenotaderodap"/>
          <w:rFonts w:cs="Arial"/>
        </w:rPr>
        <w:footnoteRef/>
      </w:r>
      <w:r w:rsidRPr="0097274D">
        <w:rPr>
          <w:lang w:val="pt-BR"/>
        </w:rPr>
        <w:t xml:space="preserve"> http://rollingstone.uol.com.br/listas/os-100-maiores-artistas-da-musica-brasileira/</w:t>
      </w:r>
    </w:p>
  </w:footnote>
  <w:footnote w:id="4">
    <w:p w:rsidR="00AA0F41" w:rsidRDefault="00AA0F41" w:rsidP="00AA0F41">
      <w:pPr>
        <w:pStyle w:val="Textodenotaderodap"/>
        <w:rPr>
          <w:rFonts w:cs="Arial"/>
        </w:rPr>
      </w:pPr>
      <w:r>
        <w:rPr>
          <w:rStyle w:val="Refdenotaderodap"/>
          <w:rFonts w:cs="Arial"/>
        </w:rPr>
        <w:footnoteRef/>
      </w:r>
      <w:r w:rsidRPr="0097274D">
        <w:rPr>
          <w:lang w:val="pt-BR"/>
        </w:rPr>
        <w:t xml:space="preserve"> http://veja.abril.com.br/entretenimento/na-guerra-contra-o-spotify-deezer-se-volta-ao-publico-gospel/</w:t>
      </w:r>
    </w:p>
  </w:footnote>
  <w:footnote w:id="5">
    <w:p w:rsidR="00AA0F41" w:rsidRDefault="00AA0F41" w:rsidP="00AA0F41">
      <w:pPr>
        <w:pStyle w:val="Textodenotaderodap"/>
        <w:rPr>
          <w:rFonts w:cs="Arial"/>
        </w:rPr>
      </w:pPr>
      <w:r>
        <w:rPr>
          <w:rStyle w:val="Refdenotaderodap"/>
          <w:rFonts w:cs="Arial"/>
        </w:rPr>
        <w:footnoteRef/>
      </w:r>
      <w:r w:rsidRPr="0097274D">
        <w:rPr>
          <w:lang w:val="pt-BR"/>
        </w:rPr>
        <w:t xml:space="preserve"> http://veja.abril.com.br/noticia/vida-digital/youtube-anuncia-os-cinco-hits-do-carnaval-2015/</w:t>
      </w:r>
    </w:p>
  </w:footnote>
  <w:footnote w:id="6">
    <w:p w:rsidR="00AA0F41" w:rsidRPr="0097274D" w:rsidRDefault="00AA0F41" w:rsidP="00AA0F41">
      <w:pPr>
        <w:pStyle w:val="Textodenotaderodap"/>
        <w:rPr>
          <w:lang w:val="pt-BR"/>
        </w:rPr>
      </w:pPr>
      <w:r>
        <w:rPr>
          <w:rStyle w:val="Refdenotaderodap"/>
          <w:rFonts w:cs="Arial"/>
        </w:rPr>
        <w:footnoteRef/>
      </w:r>
      <w:r w:rsidRPr="0097274D">
        <w:rPr>
          <w:lang w:val="pt-BR"/>
        </w:rPr>
        <w:t xml:space="preserve"> http://gshow.globo.com/musica/noticia/2015/02/conheca-15-hits-que-prometem-bombar-nocarnaval-</w:t>
      </w:r>
    </w:p>
    <w:p w:rsidR="00AA0F41" w:rsidRDefault="00AA0F41" w:rsidP="00AA0F41">
      <w:pPr>
        <w:pStyle w:val="Textodenotaderodap"/>
        <w:rPr>
          <w:rFonts w:cs="Arial"/>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2" w:type="dxa"/>
      <w:tblLook w:val="0000" w:firstRow="0" w:lastRow="0" w:firstColumn="0" w:lastColumn="0" w:noHBand="0" w:noVBand="0"/>
    </w:tblPr>
    <w:tblGrid>
      <w:gridCol w:w="5148"/>
      <w:gridCol w:w="5148"/>
    </w:tblGrid>
    <w:tr w:rsidR="00017421" w:rsidRPr="007C08BD">
      <w:tc>
        <w:tcPr>
          <w:tcW w:w="2500" w:type="pct"/>
          <w:vAlign w:val="center"/>
        </w:tcPr>
        <w:p w:rsidR="00017421" w:rsidRPr="007C08BD" w:rsidRDefault="00017421" w:rsidP="00317F7F">
          <w:pPr>
            <w:pStyle w:val="Cabealho"/>
            <w:tabs>
              <w:tab w:val="clear" w:pos="4320"/>
              <w:tab w:val="clear" w:pos="8640"/>
            </w:tabs>
            <w:jc w:val="left"/>
            <w:rPr>
              <w:rFonts w:ascii="Linux Biolinum" w:hAnsi="Linux Biolinum" w:cs="Linux Biolinum"/>
            </w:rPr>
          </w:pPr>
          <w:r w:rsidRPr="007C08BD">
            <w:rPr>
              <w:rFonts w:ascii="Linux Biolinum" w:hAnsi="Linux Biolinum" w:cs="Linux Biolinum"/>
            </w:rPr>
            <w:t xml:space="preserve">WebMedia’2017, October 2017, </w:t>
          </w:r>
          <w:proofErr w:type="spellStart"/>
          <w:r w:rsidRPr="007C08BD">
            <w:rPr>
              <w:rFonts w:ascii="Linux Biolinum" w:hAnsi="Linux Biolinum" w:cs="Linux Biolinum"/>
            </w:rPr>
            <w:t>Gramado</w:t>
          </w:r>
          <w:proofErr w:type="spellEnd"/>
          <w:r w:rsidRPr="007C08BD">
            <w:rPr>
              <w:rFonts w:ascii="Linux Biolinum" w:hAnsi="Linux Biolinum" w:cs="Linux Biolinum"/>
            </w:rPr>
            <w:t>, RS Brazil</w:t>
          </w:r>
        </w:p>
      </w:tc>
      <w:tc>
        <w:tcPr>
          <w:tcW w:w="2500" w:type="pct"/>
          <w:vAlign w:val="center"/>
        </w:tcPr>
        <w:p w:rsidR="00017421" w:rsidRPr="007C08BD" w:rsidRDefault="00017421" w:rsidP="00DA041E">
          <w:pPr>
            <w:pStyle w:val="Cabealho"/>
            <w:tabs>
              <w:tab w:val="clear" w:pos="4320"/>
              <w:tab w:val="clear" w:pos="8640"/>
            </w:tabs>
            <w:jc w:val="right"/>
            <w:rPr>
              <w:rFonts w:ascii="Linux Biolinum" w:hAnsi="Linux Biolinum" w:cs="Linux Biolinum"/>
            </w:rPr>
          </w:pPr>
          <w:r w:rsidRPr="007C08BD">
            <w:rPr>
              <w:rFonts w:ascii="Linux Biolinum" w:hAnsi="Linux Biolinum" w:cs="Linux Biolinum"/>
            </w:rPr>
            <w:t>Removed for double-blind review</w:t>
          </w:r>
        </w:p>
      </w:tc>
    </w:tr>
  </w:tbl>
  <w:p w:rsidR="00017421" w:rsidRPr="00DA041E" w:rsidRDefault="00017421" w:rsidP="00DA041E">
    <w:pPr>
      <w:pStyle w:val="Cabealho"/>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2" w:type="dxa"/>
      <w:tblLook w:val="0000" w:firstRow="0" w:lastRow="0" w:firstColumn="0" w:lastColumn="0" w:noHBand="0" w:noVBand="0"/>
    </w:tblPr>
    <w:tblGrid>
      <w:gridCol w:w="5148"/>
      <w:gridCol w:w="5148"/>
    </w:tblGrid>
    <w:tr w:rsidR="00017421" w:rsidRPr="007C08BD">
      <w:tc>
        <w:tcPr>
          <w:tcW w:w="2500" w:type="pct"/>
          <w:vAlign w:val="center"/>
        </w:tcPr>
        <w:p w:rsidR="00017421" w:rsidRPr="007C08BD" w:rsidRDefault="00017421" w:rsidP="00DA041E">
          <w:pPr>
            <w:pStyle w:val="Cabealho"/>
            <w:tabs>
              <w:tab w:val="clear" w:pos="4320"/>
              <w:tab w:val="clear" w:pos="8640"/>
            </w:tabs>
            <w:jc w:val="left"/>
            <w:rPr>
              <w:rFonts w:ascii="Linux Biolinum" w:hAnsi="Linux Biolinum" w:cs="Linux Biolinum"/>
            </w:rPr>
          </w:pPr>
          <w:r w:rsidRPr="007C08BD">
            <w:rPr>
              <w:rFonts w:ascii="Linux Biolinum" w:hAnsi="Linux Biolinum" w:cs="Linux Biolinum"/>
            </w:rPr>
            <w:t>Paper Title</w:t>
          </w:r>
        </w:p>
      </w:tc>
      <w:tc>
        <w:tcPr>
          <w:tcW w:w="2500" w:type="pct"/>
          <w:vAlign w:val="center"/>
        </w:tcPr>
        <w:p w:rsidR="00017421" w:rsidRPr="007C08BD" w:rsidRDefault="00017421" w:rsidP="00DA041E">
          <w:pPr>
            <w:pStyle w:val="Cabealho"/>
            <w:tabs>
              <w:tab w:val="clear" w:pos="4320"/>
              <w:tab w:val="clear" w:pos="8640"/>
            </w:tabs>
            <w:jc w:val="right"/>
            <w:rPr>
              <w:rFonts w:ascii="Linux Biolinum" w:hAnsi="Linux Biolinum" w:cs="Linux Biolinum"/>
            </w:rPr>
          </w:pPr>
          <w:r w:rsidRPr="007C08BD">
            <w:rPr>
              <w:rFonts w:ascii="Linux Biolinum" w:hAnsi="Linux Biolinum" w:cs="Linux Biolinum"/>
            </w:rPr>
            <w:t xml:space="preserve">WebMedia’2017, October 2017, </w:t>
          </w:r>
          <w:proofErr w:type="spellStart"/>
          <w:r w:rsidRPr="007C08BD">
            <w:rPr>
              <w:rFonts w:ascii="Linux Biolinum" w:hAnsi="Linux Biolinum" w:cs="Linux Biolinum"/>
            </w:rPr>
            <w:t>Gramado</w:t>
          </w:r>
          <w:proofErr w:type="spellEnd"/>
          <w:r w:rsidRPr="007C08BD">
            <w:rPr>
              <w:rFonts w:ascii="Linux Biolinum" w:hAnsi="Linux Biolinum" w:cs="Linux Biolinum"/>
            </w:rPr>
            <w:t>, RS Brazil</w:t>
          </w:r>
        </w:p>
      </w:tc>
    </w:tr>
  </w:tbl>
  <w:p w:rsidR="00017421" w:rsidRPr="00DA041E" w:rsidRDefault="00017421" w:rsidP="00DA041E">
    <w:pPr>
      <w:pStyle w:val="Cabealho"/>
      <w:rPr>
        <w:rFonts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2" w:type="dxa"/>
      <w:tblLook w:val="0000" w:firstRow="0" w:lastRow="0" w:firstColumn="0" w:lastColumn="0" w:noHBand="0" w:noVBand="0"/>
    </w:tblPr>
    <w:tblGrid>
      <w:gridCol w:w="5148"/>
      <w:gridCol w:w="5148"/>
    </w:tblGrid>
    <w:tr w:rsidR="003C6583" w:rsidRPr="007C08BD">
      <w:tc>
        <w:tcPr>
          <w:tcW w:w="2500" w:type="pct"/>
          <w:vAlign w:val="center"/>
        </w:tcPr>
        <w:p w:rsidR="003C6583" w:rsidRPr="007C08BD" w:rsidRDefault="003C6583" w:rsidP="00317F7F">
          <w:pPr>
            <w:pStyle w:val="Cabealho"/>
            <w:tabs>
              <w:tab w:val="clear" w:pos="4320"/>
              <w:tab w:val="clear" w:pos="8640"/>
            </w:tabs>
            <w:jc w:val="left"/>
            <w:rPr>
              <w:rFonts w:ascii="Linux Biolinum" w:hAnsi="Linux Biolinum" w:cs="Linux Biolinum"/>
            </w:rPr>
          </w:pPr>
          <w:r w:rsidRPr="007C08BD">
            <w:rPr>
              <w:rFonts w:ascii="Linux Biolinum" w:hAnsi="Linux Biolinum" w:cs="Linux Biolinum"/>
            </w:rPr>
            <w:t xml:space="preserve">WebMedia’2017, October 2017, </w:t>
          </w:r>
          <w:proofErr w:type="spellStart"/>
          <w:r w:rsidRPr="007C08BD">
            <w:rPr>
              <w:rFonts w:ascii="Linux Biolinum" w:hAnsi="Linux Biolinum" w:cs="Linux Biolinum"/>
            </w:rPr>
            <w:t>Gramado</w:t>
          </w:r>
          <w:proofErr w:type="spellEnd"/>
          <w:r w:rsidRPr="007C08BD">
            <w:rPr>
              <w:rFonts w:ascii="Linux Biolinum" w:hAnsi="Linux Biolinum" w:cs="Linux Biolinum"/>
            </w:rPr>
            <w:t>, RS Brazil</w:t>
          </w:r>
        </w:p>
      </w:tc>
      <w:tc>
        <w:tcPr>
          <w:tcW w:w="2500" w:type="pct"/>
          <w:vAlign w:val="center"/>
        </w:tcPr>
        <w:p w:rsidR="003C6583" w:rsidRPr="007C08BD" w:rsidRDefault="003C6583" w:rsidP="00DA041E">
          <w:pPr>
            <w:pStyle w:val="Cabealho"/>
            <w:tabs>
              <w:tab w:val="clear" w:pos="4320"/>
              <w:tab w:val="clear" w:pos="8640"/>
            </w:tabs>
            <w:jc w:val="right"/>
            <w:rPr>
              <w:rFonts w:ascii="Linux Biolinum" w:hAnsi="Linux Biolinum" w:cs="Linux Biolinum"/>
            </w:rPr>
          </w:pPr>
          <w:r w:rsidRPr="007C08BD">
            <w:rPr>
              <w:rFonts w:ascii="Linux Biolinum" w:hAnsi="Linux Biolinum" w:cs="Linux Biolinum"/>
            </w:rPr>
            <w:t>Removed for double-blind review</w:t>
          </w:r>
        </w:p>
      </w:tc>
    </w:tr>
  </w:tbl>
  <w:p w:rsidR="003C6583" w:rsidRPr="00DA041E" w:rsidRDefault="003C6583" w:rsidP="00DA041E">
    <w:pPr>
      <w:pStyle w:val="Cabealho"/>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cs="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cs="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cs="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cs="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cs="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rPr>
        <w:rFonts w:hint="default"/>
      </w:rPr>
    </w:lvl>
    <w:lvl w:ilvl="1">
      <w:start w:val="1"/>
      <w:numFmt w:val="decimal"/>
      <w:suff w:val="space"/>
      <w:lvlText w:val="%1.%2"/>
      <w:lvlJc w:val="left"/>
      <w:rPr>
        <w:rFonts w:hint="default"/>
      </w:rPr>
    </w:lvl>
    <w:lvl w:ilvl="2">
      <w:start w:val="1"/>
      <w:numFmt w:val="decimal"/>
      <w:suff w:val="space"/>
      <w:lvlText w:val="%1.%2.%3"/>
      <w:lvlJc w:val="left"/>
      <w:rPr>
        <w:rFonts w:hint="default"/>
      </w:rPr>
    </w:lvl>
    <w:lvl w:ilvl="3">
      <w:start w:val="1"/>
      <w:numFmt w:val="decimal"/>
      <w:suff w:val="space"/>
      <w:lvlText w:val="%1.%2.%3.%4"/>
      <w:lvlJc w:val="left"/>
      <w:rPr>
        <w:rFonts w:hint="default"/>
      </w:rPr>
    </w:lvl>
    <w:lvl w:ilvl="4">
      <w:start w:val="1"/>
      <w:numFmt w:val="decimal"/>
      <w:suff w:val="space"/>
      <w:lvlText w:val="%1.%2.%3.%4.%5"/>
      <w:lvlJc w:val="left"/>
      <w:rPr>
        <w:rFonts w:hint="default"/>
      </w:rPr>
    </w:lvl>
    <w:lvl w:ilvl="5">
      <w:start w:val="1"/>
      <w:numFmt w:val="decimal"/>
      <w:suff w:val="space"/>
      <w:lvlText w:val="%1.%2.%3.%4.%5.%6"/>
      <w:lvlJc w:val="left"/>
      <w:rPr>
        <w:rFonts w:hint="default"/>
      </w:rPr>
    </w:lvl>
    <w:lvl w:ilvl="6">
      <w:start w:val="1"/>
      <w:numFmt w:val="decimal"/>
      <w:suff w:val="space"/>
      <w:lvlText w:val="%1.%2.%3.%4.%5.%6.%7"/>
      <w:lvlJc w:val="left"/>
      <w:rPr>
        <w:rFonts w:hint="default"/>
      </w:rPr>
    </w:lvl>
    <w:lvl w:ilvl="7">
      <w:start w:val="1"/>
      <w:numFmt w:val="decimal"/>
      <w:suff w:val="space"/>
      <w:lvlText w:val="%1.%2.%3.%4.%5.%6.%7.%8"/>
      <w:lvlJc w:val="left"/>
      <w:rPr>
        <w:rFonts w:hint="default"/>
      </w:rPr>
    </w:lvl>
    <w:lvl w:ilvl="8">
      <w:start w:val="1"/>
      <w:numFmt w:val="decimal"/>
      <w:suff w:val="space"/>
      <w:lvlText w:val="%1.%2.%3.%4.%5.%6.%7.%8.%9"/>
      <w:lvlJc w:val="left"/>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9D63F0"/>
    <w:multiLevelType w:val="hybridMultilevel"/>
    <w:tmpl w:val="ABA21530"/>
    <w:lvl w:ilvl="0" w:tplc="8F06845E">
      <w:start w:val="1"/>
      <w:numFmt w:val="decimal"/>
      <w:lvlText w:val="%1)"/>
      <w:lvlJc w:val="left"/>
      <w:pPr>
        <w:ind w:left="600" w:hanging="360"/>
      </w:pPr>
      <w:rPr>
        <w:rFonts w:hint="default"/>
      </w:rPr>
    </w:lvl>
    <w:lvl w:ilvl="1" w:tplc="04160019">
      <w:start w:val="1"/>
      <w:numFmt w:val="lowerLetter"/>
      <w:lvlText w:val="%2."/>
      <w:lvlJc w:val="left"/>
      <w:pPr>
        <w:ind w:left="1320" w:hanging="360"/>
      </w:pPr>
    </w:lvl>
    <w:lvl w:ilvl="2" w:tplc="0416001B">
      <w:start w:val="1"/>
      <w:numFmt w:val="lowerRoman"/>
      <w:lvlText w:val="%3."/>
      <w:lvlJc w:val="right"/>
      <w:pPr>
        <w:ind w:left="2040" w:hanging="180"/>
      </w:pPr>
    </w:lvl>
    <w:lvl w:ilvl="3" w:tplc="0416000F">
      <w:start w:val="1"/>
      <w:numFmt w:val="decimal"/>
      <w:lvlText w:val="%4."/>
      <w:lvlJc w:val="left"/>
      <w:pPr>
        <w:ind w:left="2760" w:hanging="360"/>
      </w:pPr>
    </w:lvl>
    <w:lvl w:ilvl="4" w:tplc="04160019">
      <w:start w:val="1"/>
      <w:numFmt w:val="lowerLetter"/>
      <w:lvlText w:val="%5."/>
      <w:lvlJc w:val="left"/>
      <w:pPr>
        <w:ind w:left="3480" w:hanging="360"/>
      </w:pPr>
    </w:lvl>
    <w:lvl w:ilvl="5" w:tplc="0416001B">
      <w:start w:val="1"/>
      <w:numFmt w:val="lowerRoman"/>
      <w:lvlText w:val="%6."/>
      <w:lvlJc w:val="right"/>
      <w:pPr>
        <w:ind w:left="4200" w:hanging="180"/>
      </w:pPr>
    </w:lvl>
    <w:lvl w:ilvl="6" w:tplc="0416000F">
      <w:start w:val="1"/>
      <w:numFmt w:val="decimal"/>
      <w:lvlText w:val="%7."/>
      <w:lvlJc w:val="left"/>
      <w:pPr>
        <w:ind w:left="4920" w:hanging="360"/>
      </w:pPr>
    </w:lvl>
    <w:lvl w:ilvl="7" w:tplc="04160019">
      <w:start w:val="1"/>
      <w:numFmt w:val="lowerLetter"/>
      <w:lvlText w:val="%8."/>
      <w:lvlJc w:val="left"/>
      <w:pPr>
        <w:ind w:left="5640" w:hanging="360"/>
      </w:pPr>
    </w:lvl>
    <w:lvl w:ilvl="8" w:tplc="0416001B">
      <w:start w:val="1"/>
      <w:numFmt w:val="lowerRoman"/>
      <w:lvlText w:val="%9."/>
      <w:lvlJc w:val="right"/>
      <w:pPr>
        <w:ind w:left="6360" w:hanging="180"/>
      </w:p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rPr>
        <w:rFonts w:hint="default"/>
      </w:rPr>
    </w:lvl>
    <w:lvl w:ilvl="1">
      <w:start w:val="1"/>
      <w:numFmt w:val="decimal"/>
      <w:suff w:val="nothing"/>
      <w:lvlText w:val="%1.%2 "/>
      <w:lvlJc w:val="left"/>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cs="Book Antiqua" w:hint="default"/>
        <w:b w:val="0"/>
        <w:bCs w:val="0"/>
        <w:i w:val="0"/>
        <w:iCs w:val="0"/>
        <w:sz w:val="20"/>
        <w:szCs w:val="20"/>
      </w:rPr>
    </w:lvl>
    <w:lvl w:ilvl="1">
      <w:start w:val="1"/>
      <w:numFmt w:val="bullet"/>
      <w:lvlText w:val=""/>
      <w:lvlJc w:val="left"/>
      <w:pPr>
        <w:tabs>
          <w:tab w:val="num" w:pos="720"/>
        </w:tabs>
        <w:ind w:left="720" w:hanging="360"/>
      </w:pPr>
      <w:rPr>
        <w:rFonts w:ascii="Wingdings" w:hAnsi="Wingdings" w:cs="Wingdings" w:hint="default"/>
        <w:b w:val="0"/>
        <w:bCs w:val="0"/>
        <w:i w:val="0"/>
        <w:iCs w:val="0"/>
        <w:color w:val="auto"/>
      </w:rPr>
    </w:lvl>
    <w:lvl w:ilvl="2">
      <w:start w:val="1"/>
      <w:numFmt w:val="lowerLetter"/>
      <w:lvlText w:val="%3)"/>
      <w:lvlJc w:val="left"/>
      <w:pPr>
        <w:tabs>
          <w:tab w:val="num" w:pos="1080"/>
        </w:tabs>
        <w:ind w:left="1080" w:hanging="360"/>
      </w:pPr>
      <w:rPr>
        <w:rFonts w:ascii="Book Antiqua" w:hAnsi="Book Antiqua" w:cs="Book Antiqua" w:hint="default"/>
        <w:b w:val="0"/>
        <w:bCs w:val="0"/>
        <w:i w:val="0"/>
        <w:iCs w:val="0"/>
        <w:sz w:val="20"/>
        <w:szCs w:val="20"/>
      </w:rPr>
    </w:lvl>
    <w:lvl w:ilvl="3">
      <w:start w:val="1"/>
      <w:numFmt w:val="lowerRoman"/>
      <w:lvlText w:val="%4)"/>
      <w:lvlJc w:val="left"/>
      <w:pPr>
        <w:tabs>
          <w:tab w:val="num" w:pos="1800"/>
        </w:tabs>
        <w:ind w:left="1440" w:hanging="360"/>
      </w:pPr>
      <w:rPr>
        <w:rFonts w:ascii="Book Antiqua" w:hAnsi="Book Antiqua" w:cs="Book Antiqua" w:hint="default"/>
        <w:b w:val="0"/>
        <w:bCs w:val="0"/>
        <w:i w:val="0"/>
        <w:iCs w:val="0"/>
        <w:sz w:val="20"/>
        <w:szCs w:val="20"/>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44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80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cs="Symbol" w:hint="default"/>
      </w:rPr>
    </w:lvl>
    <w:lvl w:ilvl="1">
      <w:start w:val="1"/>
      <w:numFmt w:val="bullet"/>
      <w:lvlText w:val=""/>
      <w:lvlJc w:val="left"/>
      <w:pPr>
        <w:tabs>
          <w:tab w:val="num" w:pos="520"/>
        </w:tabs>
        <w:ind w:left="520" w:hanging="200"/>
      </w:pPr>
      <w:rPr>
        <w:rFonts w:ascii="Symbol" w:hAnsi="Symbol" w:cs="Symbol" w:hint="default"/>
      </w:rPr>
    </w:lvl>
    <w:lvl w:ilvl="2">
      <w:start w:val="1"/>
      <w:numFmt w:val="bullet"/>
      <w:lvlText w:val=""/>
      <w:lvlJc w:val="left"/>
      <w:pPr>
        <w:tabs>
          <w:tab w:val="num" w:pos="780"/>
        </w:tabs>
        <w:ind w:left="780" w:hanging="200"/>
      </w:pPr>
      <w:rPr>
        <w:rFonts w:ascii="Symbol" w:hAnsi="Symbol" w:cs="Symbol" w:hint="default"/>
      </w:rPr>
    </w:lvl>
    <w:lvl w:ilvl="3">
      <w:start w:val="1"/>
      <w:numFmt w:val="bullet"/>
      <w:lvlText w:val=""/>
      <w:lvlJc w:val="left"/>
      <w:pPr>
        <w:tabs>
          <w:tab w:val="num" w:pos="1040"/>
        </w:tabs>
        <w:ind w:left="1040" w:hanging="200"/>
      </w:pPr>
      <w:rPr>
        <w:rFonts w:ascii="Symbol" w:hAnsi="Symbol" w:cs="Symbol" w:hint="default"/>
      </w:rPr>
    </w:lvl>
    <w:lvl w:ilvl="4">
      <w:start w:val="1"/>
      <w:numFmt w:val="bullet"/>
      <w:lvlText w:val=""/>
      <w:lvlJc w:val="left"/>
      <w:pPr>
        <w:tabs>
          <w:tab w:val="num" w:pos="1300"/>
        </w:tabs>
        <w:ind w:left="1300" w:hanging="200"/>
      </w:pPr>
      <w:rPr>
        <w:rFonts w:ascii="Symbol" w:hAnsi="Symbol" w:cs="Symbol" w:hint="default"/>
      </w:rPr>
    </w:lvl>
    <w:lvl w:ilvl="5">
      <w:start w:val="1"/>
      <w:numFmt w:val="bullet"/>
      <w:lvlText w:val=""/>
      <w:lvlJc w:val="left"/>
      <w:pPr>
        <w:tabs>
          <w:tab w:val="num" w:pos="1560"/>
        </w:tabs>
        <w:ind w:left="1560" w:hanging="200"/>
      </w:pPr>
      <w:rPr>
        <w:rFonts w:ascii="Symbol" w:hAnsi="Symbol" w:cs="Symbol" w:hint="default"/>
      </w:rPr>
    </w:lvl>
    <w:lvl w:ilvl="6">
      <w:start w:val="1"/>
      <w:numFmt w:val="bullet"/>
      <w:lvlText w:val=""/>
      <w:lvlJc w:val="left"/>
      <w:pPr>
        <w:tabs>
          <w:tab w:val="num" w:pos="1820"/>
        </w:tabs>
        <w:ind w:left="1820" w:hanging="200"/>
      </w:pPr>
      <w:rPr>
        <w:rFonts w:ascii="Symbol" w:hAnsi="Symbol" w:cs="Symbol" w:hint="default"/>
      </w:rPr>
    </w:lvl>
    <w:lvl w:ilvl="7">
      <w:start w:val="1"/>
      <w:numFmt w:val="bullet"/>
      <w:lvlText w:val=""/>
      <w:lvlJc w:val="left"/>
      <w:pPr>
        <w:tabs>
          <w:tab w:val="num" w:pos="2080"/>
        </w:tabs>
        <w:ind w:left="2080" w:hanging="200"/>
      </w:pPr>
      <w:rPr>
        <w:rFonts w:ascii="Symbol" w:hAnsi="Symbol" w:cs="Symbol" w:hint="default"/>
      </w:rPr>
    </w:lvl>
    <w:lvl w:ilvl="8">
      <w:start w:val="1"/>
      <w:numFmt w:val="bullet"/>
      <w:lvlText w:val=""/>
      <w:lvlJc w:val="left"/>
      <w:pPr>
        <w:tabs>
          <w:tab w:val="num" w:pos="2340"/>
        </w:tabs>
        <w:ind w:left="2340" w:hanging="200"/>
      </w:pPr>
      <w:rPr>
        <w:rFonts w:ascii="Symbol" w:hAnsi="Symbol" w:cs="Symbol" w:hint="default"/>
      </w:rPr>
    </w:lvl>
  </w:abstractNum>
  <w:abstractNum w:abstractNumId="29">
    <w:nsid w:val="36EB00E7"/>
    <w:multiLevelType w:val="multilevel"/>
    <w:tmpl w:val="ABA42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3FC406E1"/>
    <w:multiLevelType w:val="hybridMultilevel"/>
    <w:tmpl w:val="289C6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pPr>
      <w:rPr>
        <w:rFonts w:hint="default"/>
      </w:rPr>
    </w:lvl>
    <w:lvl w:ilvl="1" w:tplc="F0C2F7F4">
      <w:start w:val="1"/>
      <w:numFmt w:val="lowerLetter"/>
      <w:lvlText w:val="%2."/>
      <w:lvlJc w:val="left"/>
      <w:pPr>
        <w:tabs>
          <w:tab w:val="num" w:pos="1440"/>
        </w:tabs>
        <w:ind w:left="1440" w:hanging="360"/>
      </w:pPr>
    </w:lvl>
    <w:lvl w:ilvl="2" w:tplc="E65AB526">
      <w:start w:val="1"/>
      <w:numFmt w:val="lowerRoman"/>
      <w:lvlText w:val="%3."/>
      <w:lvlJc w:val="right"/>
      <w:pPr>
        <w:tabs>
          <w:tab w:val="num" w:pos="2160"/>
        </w:tabs>
        <w:ind w:left="2160" w:hanging="180"/>
      </w:pPr>
    </w:lvl>
    <w:lvl w:ilvl="3" w:tplc="EC4250CC">
      <w:start w:val="1"/>
      <w:numFmt w:val="decimal"/>
      <w:lvlText w:val="%4."/>
      <w:lvlJc w:val="left"/>
      <w:pPr>
        <w:tabs>
          <w:tab w:val="num" w:pos="2880"/>
        </w:tabs>
        <w:ind w:left="2880" w:hanging="360"/>
      </w:pPr>
    </w:lvl>
    <w:lvl w:ilvl="4" w:tplc="3BAED088">
      <w:start w:val="1"/>
      <w:numFmt w:val="lowerLetter"/>
      <w:lvlText w:val="%5."/>
      <w:lvlJc w:val="left"/>
      <w:pPr>
        <w:tabs>
          <w:tab w:val="num" w:pos="3600"/>
        </w:tabs>
        <w:ind w:left="3600" w:hanging="360"/>
      </w:pPr>
    </w:lvl>
    <w:lvl w:ilvl="5" w:tplc="A9964D4C">
      <w:start w:val="1"/>
      <w:numFmt w:val="lowerRoman"/>
      <w:lvlText w:val="%6."/>
      <w:lvlJc w:val="right"/>
      <w:pPr>
        <w:tabs>
          <w:tab w:val="num" w:pos="4320"/>
        </w:tabs>
        <w:ind w:left="4320" w:hanging="180"/>
      </w:pPr>
    </w:lvl>
    <w:lvl w:ilvl="6" w:tplc="F57E85BC">
      <w:start w:val="1"/>
      <w:numFmt w:val="decimal"/>
      <w:lvlText w:val="%7."/>
      <w:lvlJc w:val="left"/>
      <w:pPr>
        <w:tabs>
          <w:tab w:val="num" w:pos="5040"/>
        </w:tabs>
        <w:ind w:left="5040" w:hanging="360"/>
      </w:pPr>
    </w:lvl>
    <w:lvl w:ilvl="7" w:tplc="0DDC1B82">
      <w:start w:val="1"/>
      <w:numFmt w:val="lowerLetter"/>
      <w:lvlText w:val="%8."/>
      <w:lvlJc w:val="left"/>
      <w:pPr>
        <w:tabs>
          <w:tab w:val="num" w:pos="5760"/>
        </w:tabs>
        <w:ind w:left="5760" w:hanging="360"/>
      </w:pPr>
    </w:lvl>
    <w:lvl w:ilvl="8" w:tplc="9DA8E638">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pPr>
      <w:rPr>
        <w:rFonts w:hint="default"/>
      </w:rPr>
    </w:lvl>
    <w:lvl w:ilvl="1" w:tplc="F6FEF2FA">
      <w:start w:val="1"/>
      <w:numFmt w:val="lowerLetter"/>
      <w:lvlText w:val="%2."/>
      <w:lvlJc w:val="left"/>
      <w:pPr>
        <w:tabs>
          <w:tab w:val="num" w:pos="1440"/>
        </w:tabs>
        <w:ind w:left="1440" w:hanging="360"/>
      </w:pPr>
    </w:lvl>
    <w:lvl w:ilvl="2" w:tplc="1BBE9BC4">
      <w:start w:val="1"/>
      <w:numFmt w:val="lowerRoman"/>
      <w:lvlText w:val="%3."/>
      <w:lvlJc w:val="right"/>
      <w:pPr>
        <w:tabs>
          <w:tab w:val="num" w:pos="2160"/>
        </w:tabs>
        <w:ind w:left="2160" w:hanging="180"/>
      </w:pPr>
    </w:lvl>
    <w:lvl w:ilvl="3" w:tplc="21AC376C">
      <w:start w:val="1"/>
      <w:numFmt w:val="decimal"/>
      <w:lvlText w:val="%4."/>
      <w:lvlJc w:val="left"/>
      <w:pPr>
        <w:tabs>
          <w:tab w:val="num" w:pos="2880"/>
        </w:tabs>
        <w:ind w:left="2880" w:hanging="360"/>
      </w:pPr>
    </w:lvl>
    <w:lvl w:ilvl="4" w:tplc="B8D428FA">
      <w:start w:val="1"/>
      <w:numFmt w:val="lowerLetter"/>
      <w:lvlText w:val="%5."/>
      <w:lvlJc w:val="left"/>
      <w:pPr>
        <w:tabs>
          <w:tab w:val="num" w:pos="3600"/>
        </w:tabs>
        <w:ind w:left="3600" w:hanging="360"/>
      </w:pPr>
    </w:lvl>
    <w:lvl w:ilvl="5" w:tplc="6B30A2DE">
      <w:start w:val="1"/>
      <w:numFmt w:val="lowerRoman"/>
      <w:lvlText w:val="%6."/>
      <w:lvlJc w:val="right"/>
      <w:pPr>
        <w:tabs>
          <w:tab w:val="num" w:pos="4320"/>
        </w:tabs>
        <w:ind w:left="4320" w:hanging="180"/>
      </w:pPr>
    </w:lvl>
    <w:lvl w:ilvl="6" w:tplc="9996B8CA">
      <w:start w:val="1"/>
      <w:numFmt w:val="decimal"/>
      <w:lvlText w:val="%7."/>
      <w:lvlJc w:val="left"/>
      <w:pPr>
        <w:tabs>
          <w:tab w:val="num" w:pos="5040"/>
        </w:tabs>
        <w:ind w:left="5040" w:hanging="360"/>
      </w:pPr>
    </w:lvl>
    <w:lvl w:ilvl="7" w:tplc="ABD6A614">
      <w:start w:val="1"/>
      <w:numFmt w:val="lowerLetter"/>
      <w:lvlText w:val="%8."/>
      <w:lvlJc w:val="left"/>
      <w:pPr>
        <w:tabs>
          <w:tab w:val="num" w:pos="5760"/>
        </w:tabs>
        <w:ind w:left="5760" w:hanging="360"/>
      </w:pPr>
    </w:lvl>
    <w:lvl w:ilvl="8" w:tplc="F91084AE">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pPr>
      <w:rPr>
        <w:rFonts w:hint="default"/>
      </w:rPr>
    </w:lvl>
    <w:lvl w:ilvl="1" w:tplc="771E1FFA">
      <w:start w:val="1"/>
      <w:numFmt w:val="lowerLetter"/>
      <w:lvlText w:val="%2."/>
      <w:lvlJc w:val="left"/>
      <w:pPr>
        <w:tabs>
          <w:tab w:val="num" w:pos="1440"/>
        </w:tabs>
        <w:ind w:left="1440" w:hanging="360"/>
      </w:pPr>
    </w:lvl>
    <w:lvl w:ilvl="2" w:tplc="0D0008E8">
      <w:start w:val="1"/>
      <w:numFmt w:val="lowerRoman"/>
      <w:lvlText w:val="%3."/>
      <w:lvlJc w:val="right"/>
      <w:pPr>
        <w:tabs>
          <w:tab w:val="num" w:pos="2160"/>
        </w:tabs>
        <w:ind w:left="2160" w:hanging="180"/>
      </w:pPr>
    </w:lvl>
    <w:lvl w:ilvl="3" w:tplc="F5C419D0">
      <w:start w:val="1"/>
      <w:numFmt w:val="decimal"/>
      <w:lvlText w:val="%4."/>
      <w:lvlJc w:val="left"/>
      <w:pPr>
        <w:tabs>
          <w:tab w:val="num" w:pos="2880"/>
        </w:tabs>
        <w:ind w:left="2880" w:hanging="360"/>
      </w:pPr>
    </w:lvl>
    <w:lvl w:ilvl="4" w:tplc="A38CC20A">
      <w:start w:val="1"/>
      <w:numFmt w:val="lowerLetter"/>
      <w:lvlText w:val="%5."/>
      <w:lvlJc w:val="left"/>
      <w:pPr>
        <w:tabs>
          <w:tab w:val="num" w:pos="3600"/>
        </w:tabs>
        <w:ind w:left="3600" w:hanging="360"/>
      </w:pPr>
    </w:lvl>
    <w:lvl w:ilvl="5" w:tplc="A24CA83C">
      <w:start w:val="1"/>
      <w:numFmt w:val="lowerRoman"/>
      <w:lvlText w:val="%6."/>
      <w:lvlJc w:val="right"/>
      <w:pPr>
        <w:tabs>
          <w:tab w:val="num" w:pos="4320"/>
        </w:tabs>
        <w:ind w:left="4320" w:hanging="180"/>
      </w:pPr>
    </w:lvl>
    <w:lvl w:ilvl="6" w:tplc="83B2DA20">
      <w:start w:val="1"/>
      <w:numFmt w:val="decimal"/>
      <w:lvlText w:val="%7."/>
      <w:lvlJc w:val="left"/>
      <w:pPr>
        <w:tabs>
          <w:tab w:val="num" w:pos="5040"/>
        </w:tabs>
        <w:ind w:left="5040" w:hanging="360"/>
      </w:pPr>
    </w:lvl>
    <w:lvl w:ilvl="7" w:tplc="BDACEF1C">
      <w:start w:val="1"/>
      <w:numFmt w:val="lowerLetter"/>
      <w:lvlText w:val="%8."/>
      <w:lvlJc w:val="left"/>
      <w:pPr>
        <w:tabs>
          <w:tab w:val="num" w:pos="5760"/>
        </w:tabs>
        <w:ind w:left="5760" w:hanging="360"/>
      </w:pPr>
    </w:lvl>
    <w:lvl w:ilvl="8" w:tplc="8C948820">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70DF71AA"/>
    <w:multiLevelType w:val="hybridMultilevel"/>
    <w:tmpl w:val="A222832E"/>
    <w:lvl w:ilvl="0" w:tplc="EB3E3DF8">
      <w:numFmt w:val="bullet"/>
      <w:lvlText w:val="≤"/>
      <w:lvlJc w:val="left"/>
      <w:pPr>
        <w:ind w:left="720" w:hanging="360"/>
      </w:pPr>
      <w:rPr>
        <w:rFonts w:ascii="Times New Roman" w:eastAsia="Times New Roman" w:hAnsi="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44">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799051AC"/>
    <w:multiLevelType w:val="multilevel"/>
    <w:tmpl w:val="04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6">
    <w:nsid w:val="7C563D83"/>
    <w:multiLevelType w:val="hybridMultilevel"/>
    <w:tmpl w:val="0792D148"/>
    <w:lvl w:ilvl="0" w:tplc="04160001">
      <w:start w:val="1"/>
      <w:numFmt w:val="bullet"/>
      <w:lvlText w:val=""/>
      <w:lvlJc w:val="left"/>
      <w:pPr>
        <w:ind w:left="764" w:hanging="360"/>
      </w:pPr>
      <w:rPr>
        <w:rFonts w:ascii="Symbol" w:hAnsi="Symbol" w:cs="Symbol" w:hint="default"/>
      </w:rPr>
    </w:lvl>
    <w:lvl w:ilvl="1" w:tplc="04160003">
      <w:start w:val="1"/>
      <w:numFmt w:val="bullet"/>
      <w:lvlText w:val="o"/>
      <w:lvlJc w:val="left"/>
      <w:pPr>
        <w:ind w:left="1484" w:hanging="360"/>
      </w:pPr>
      <w:rPr>
        <w:rFonts w:ascii="Courier New" w:hAnsi="Courier New" w:cs="Courier New" w:hint="default"/>
      </w:rPr>
    </w:lvl>
    <w:lvl w:ilvl="2" w:tplc="04160005">
      <w:start w:val="1"/>
      <w:numFmt w:val="bullet"/>
      <w:lvlText w:val=""/>
      <w:lvlJc w:val="left"/>
      <w:pPr>
        <w:ind w:left="2204" w:hanging="360"/>
      </w:pPr>
      <w:rPr>
        <w:rFonts w:ascii="Wingdings" w:hAnsi="Wingdings" w:cs="Wingdings" w:hint="default"/>
      </w:rPr>
    </w:lvl>
    <w:lvl w:ilvl="3" w:tplc="04160001">
      <w:start w:val="1"/>
      <w:numFmt w:val="bullet"/>
      <w:lvlText w:val=""/>
      <w:lvlJc w:val="left"/>
      <w:pPr>
        <w:ind w:left="2924" w:hanging="360"/>
      </w:pPr>
      <w:rPr>
        <w:rFonts w:ascii="Symbol" w:hAnsi="Symbol" w:cs="Symbol" w:hint="default"/>
      </w:rPr>
    </w:lvl>
    <w:lvl w:ilvl="4" w:tplc="04160003">
      <w:start w:val="1"/>
      <w:numFmt w:val="bullet"/>
      <w:lvlText w:val="o"/>
      <w:lvlJc w:val="left"/>
      <w:pPr>
        <w:ind w:left="3644" w:hanging="360"/>
      </w:pPr>
      <w:rPr>
        <w:rFonts w:ascii="Courier New" w:hAnsi="Courier New" w:cs="Courier New" w:hint="default"/>
      </w:rPr>
    </w:lvl>
    <w:lvl w:ilvl="5" w:tplc="04160005">
      <w:start w:val="1"/>
      <w:numFmt w:val="bullet"/>
      <w:lvlText w:val=""/>
      <w:lvlJc w:val="left"/>
      <w:pPr>
        <w:ind w:left="4364" w:hanging="360"/>
      </w:pPr>
      <w:rPr>
        <w:rFonts w:ascii="Wingdings" w:hAnsi="Wingdings" w:cs="Wingdings" w:hint="default"/>
      </w:rPr>
    </w:lvl>
    <w:lvl w:ilvl="6" w:tplc="04160001">
      <w:start w:val="1"/>
      <w:numFmt w:val="bullet"/>
      <w:lvlText w:val=""/>
      <w:lvlJc w:val="left"/>
      <w:pPr>
        <w:ind w:left="5084" w:hanging="360"/>
      </w:pPr>
      <w:rPr>
        <w:rFonts w:ascii="Symbol" w:hAnsi="Symbol" w:cs="Symbol" w:hint="default"/>
      </w:rPr>
    </w:lvl>
    <w:lvl w:ilvl="7" w:tplc="04160003">
      <w:start w:val="1"/>
      <w:numFmt w:val="bullet"/>
      <w:lvlText w:val="o"/>
      <w:lvlJc w:val="left"/>
      <w:pPr>
        <w:ind w:left="5804" w:hanging="360"/>
      </w:pPr>
      <w:rPr>
        <w:rFonts w:ascii="Courier New" w:hAnsi="Courier New" w:cs="Courier New" w:hint="default"/>
      </w:rPr>
    </w:lvl>
    <w:lvl w:ilvl="8" w:tplc="04160005">
      <w:start w:val="1"/>
      <w:numFmt w:val="bullet"/>
      <w:lvlText w:val=""/>
      <w:lvlJc w:val="left"/>
      <w:pPr>
        <w:ind w:left="6524" w:hanging="360"/>
      </w:pPr>
      <w:rPr>
        <w:rFonts w:ascii="Wingdings" w:hAnsi="Wingdings" w:cs="Wingdings" w:hint="default"/>
      </w:r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7"/>
  </w:num>
  <w:num w:numId="18">
    <w:abstractNumId w:val="12"/>
  </w:num>
  <w:num w:numId="19">
    <w:abstractNumId w:val="34"/>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5"/>
  </w:num>
  <w:num w:numId="36">
    <w:abstractNumId w:val="15"/>
  </w:num>
  <w:num w:numId="37">
    <w:abstractNumId w:val="40"/>
  </w:num>
  <w:num w:numId="38">
    <w:abstractNumId w:val="33"/>
  </w:num>
  <w:num w:numId="39">
    <w:abstractNumId w:val="28"/>
  </w:num>
  <w:num w:numId="40">
    <w:abstractNumId w:val="38"/>
  </w:num>
  <w:num w:numId="41">
    <w:abstractNumId w:val="36"/>
  </w:num>
  <w:num w:numId="42">
    <w:abstractNumId w:val="37"/>
  </w:num>
  <w:num w:numId="43">
    <w:abstractNumId w:val="11"/>
  </w:num>
  <w:num w:numId="44">
    <w:abstractNumId w:val="31"/>
  </w:num>
  <w:num w:numId="45">
    <w:abstractNumId w:val="21"/>
  </w:num>
  <w:num w:numId="46">
    <w:abstractNumId w:val="39"/>
  </w:num>
  <w:num w:numId="47">
    <w:abstractNumId w:val="29"/>
  </w:num>
  <w:num w:numId="48">
    <w:abstractNumId w:val="43"/>
  </w:num>
  <w:num w:numId="49">
    <w:abstractNumId w:val="46"/>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08"/>
  <w:hyphenationZone w:val="283"/>
  <w:doNotHyphenateCaps/>
  <w:evenAndOddHeaders/>
  <w:characterSpacingControl w:val="doNotCompress"/>
  <w:doNotValidateAgainstSchema/>
  <w:doNotDemarcateInvalidXml/>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B68"/>
    <w:rsid w:val="00007C21"/>
    <w:rsid w:val="00007C69"/>
    <w:rsid w:val="0001198E"/>
    <w:rsid w:val="00012676"/>
    <w:rsid w:val="00012C05"/>
    <w:rsid w:val="00012D5F"/>
    <w:rsid w:val="00013BE7"/>
    <w:rsid w:val="00014137"/>
    <w:rsid w:val="00014CEA"/>
    <w:rsid w:val="000164FE"/>
    <w:rsid w:val="00017421"/>
    <w:rsid w:val="000174F2"/>
    <w:rsid w:val="00017FF0"/>
    <w:rsid w:val="0002038E"/>
    <w:rsid w:val="00020429"/>
    <w:rsid w:val="00020650"/>
    <w:rsid w:val="00023D9B"/>
    <w:rsid w:val="000244DF"/>
    <w:rsid w:val="000247FF"/>
    <w:rsid w:val="000258FC"/>
    <w:rsid w:val="00025C80"/>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43B"/>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1A8"/>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095"/>
    <w:rsid w:val="00077C80"/>
    <w:rsid w:val="000800B0"/>
    <w:rsid w:val="00082976"/>
    <w:rsid w:val="00082C71"/>
    <w:rsid w:val="00083E23"/>
    <w:rsid w:val="000842C3"/>
    <w:rsid w:val="000845E5"/>
    <w:rsid w:val="00084D23"/>
    <w:rsid w:val="00085330"/>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08C3"/>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3E48"/>
    <w:rsid w:val="000B43B5"/>
    <w:rsid w:val="000B441E"/>
    <w:rsid w:val="000B4491"/>
    <w:rsid w:val="000B4D9A"/>
    <w:rsid w:val="000B5017"/>
    <w:rsid w:val="000B606D"/>
    <w:rsid w:val="000B61BA"/>
    <w:rsid w:val="000B7DDE"/>
    <w:rsid w:val="000C0EAA"/>
    <w:rsid w:val="000C1FE4"/>
    <w:rsid w:val="000C2A6D"/>
    <w:rsid w:val="000C37D8"/>
    <w:rsid w:val="000C4E8C"/>
    <w:rsid w:val="000C5E18"/>
    <w:rsid w:val="000C5EED"/>
    <w:rsid w:val="000C60F0"/>
    <w:rsid w:val="000D31D6"/>
    <w:rsid w:val="000D4809"/>
    <w:rsid w:val="000D5460"/>
    <w:rsid w:val="000D6AB0"/>
    <w:rsid w:val="000D6C0E"/>
    <w:rsid w:val="000D6C71"/>
    <w:rsid w:val="000E0230"/>
    <w:rsid w:val="000E16AF"/>
    <w:rsid w:val="000E17DE"/>
    <w:rsid w:val="000E2138"/>
    <w:rsid w:val="000E3602"/>
    <w:rsid w:val="000E3CBF"/>
    <w:rsid w:val="000E53EB"/>
    <w:rsid w:val="000E5EAC"/>
    <w:rsid w:val="000E64A8"/>
    <w:rsid w:val="000E72CD"/>
    <w:rsid w:val="000F126C"/>
    <w:rsid w:val="000F14CC"/>
    <w:rsid w:val="000F1CDB"/>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78"/>
    <w:rsid w:val="001160F4"/>
    <w:rsid w:val="00116991"/>
    <w:rsid w:val="00116CA1"/>
    <w:rsid w:val="00116F24"/>
    <w:rsid w:val="001205E5"/>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37799"/>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2D41"/>
    <w:rsid w:val="00153AE8"/>
    <w:rsid w:val="00154A72"/>
    <w:rsid w:val="00154ABE"/>
    <w:rsid w:val="00155C08"/>
    <w:rsid w:val="00155DC3"/>
    <w:rsid w:val="00155EA8"/>
    <w:rsid w:val="00155EEA"/>
    <w:rsid w:val="001566FA"/>
    <w:rsid w:val="00157D2B"/>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2BA"/>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882"/>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5E3D"/>
    <w:rsid w:val="001E68EC"/>
    <w:rsid w:val="001E7084"/>
    <w:rsid w:val="001E7337"/>
    <w:rsid w:val="001E74A6"/>
    <w:rsid w:val="001E79B4"/>
    <w:rsid w:val="001F0204"/>
    <w:rsid w:val="001F0621"/>
    <w:rsid w:val="001F06B4"/>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5E7"/>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669"/>
    <w:rsid w:val="00221EB3"/>
    <w:rsid w:val="0022321D"/>
    <w:rsid w:val="00223636"/>
    <w:rsid w:val="00223F2A"/>
    <w:rsid w:val="00225AD9"/>
    <w:rsid w:val="00230247"/>
    <w:rsid w:val="00230BFF"/>
    <w:rsid w:val="00231344"/>
    <w:rsid w:val="00231AF6"/>
    <w:rsid w:val="002329E0"/>
    <w:rsid w:val="00233095"/>
    <w:rsid w:val="00233702"/>
    <w:rsid w:val="00233B56"/>
    <w:rsid w:val="002341FE"/>
    <w:rsid w:val="00234626"/>
    <w:rsid w:val="00234BFD"/>
    <w:rsid w:val="0023508E"/>
    <w:rsid w:val="002351D6"/>
    <w:rsid w:val="00235710"/>
    <w:rsid w:val="00235956"/>
    <w:rsid w:val="00236DD0"/>
    <w:rsid w:val="00237E69"/>
    <w:rsid w:val="002402EC"/>
    <w:rsid w:val="00240418"/>
    <w:rsid w:val="0024054C"/>
    <w:rsid w:val="00241FD1"/>
    <w:rsid w:val="002422A3"/>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671D9"/>
    <w:rsid w:val="002702FC"/>
    <w:rsid w:val="002708D9"/>
    <w:rsid w:val="00270C05"/>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6D1"/>
    <w:rsid w:val="002B5809"/>
    <w:rsid w:val="002B63B2"/>
    <w:rsid w:val="002B6E7C"/>
    <w:rsid w:val="002B6F65"/>
    <w:rsid w:val="002B7712"/>
    <w:rsid w:val="002C016C"/>
    <w:rsid w:val="002C0AB0"/>
    <w:rsid w:val="002C132C"/>
    <w:rsid w:val="002C151E"/>
    <w:rsid w:val="002C1AE2"/>
    <w:rsid w:val="002C25E3"/>
    <w:rsid w:val="002C3115"/>
    <w:rsid w:val="002C36DF"/>
    <w:rsid w:val="002C52A6"/>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3F2"/>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26A"/>
    <w:rsid w:val="002F2580"/>
    <w:rsid w:val="002F26CA"/>
    <w:rsid w:val="002F34F7"/>
    <w:rsid w:val="002F406B"/>
    <w:rsid w:val="002F42C6"/>
    <w:rsid w:val="002F4B70"/>
    <w:rsid w:val="002F5D22"/>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0588"/>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BC6"/>
    <w:rsid w:val="0037127D"/>
    <w:rsid w:val="00372B18"/>
    <w:rsid w:val="00374076"/>
    <w:rsid w:val="003767D7"/>
    <w:rsid w:val="0037690C"/>
    <w:rsid w:val="00376CCD"/>
    <w:rsid w:val="00377B72"/>
    <w:rsid w:val="003808AD"/>
    <w:rsid w:val="00381BE4"/>
    <w:rsid w:val="00382C54"/>
    <w:rsid w:val="003832B0"/>
    <w:rsid w:val="00383D19"/>
    <w:rsid w:val="003843D9"/>
    <w:rsid w:val="003856AE"/>
    <w:rsid w:val="003859C7"/>
    <w:rsid w:val="00386338"/>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583"/>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2"/>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5C2F"/>
    <w:rsid w:val="004261BE"/>
    <w:rsid w:val="00426C64"/>
    <w:rsid w:val="00426FBC"/>
    <w:rsid w:val="004274E0"/>
    <w:rsid w:val="004278E7"/>
    <w:rsid w:val="0043167A"/>
    <w:rsid w:val="00431E64"/>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875"/>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2A80"/>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8C0"/>
    <w:rsid w:val="004E6ADF"/>
    <w:rsid w:val="004E7783"/>
    <w:rsid w:val="004F0EB1"/>
    <w:rsid w:val="004F19AB"/>
    <w:rsid w:val="004F1A43"/>
    <w:rsid w:val="004F1F86"/>
    <w:rsid w:val="004F4B7B"/>
    <w:rsid w:val="004F5AA8"/>
    <w:rsid w:val="004F5E42"/>
    <w:rsid w:val="004F7D1C"/>
    <w:rsid w:val="00500662"/>
    <w:rsid w:val="00501925"/>
    <w:rsid w:val="00501F73"/>
    <w:rsid w:val="005025CA"/>
    <w:rsid w:val="0050314D"/>
    <w:rsid w:val="0050349C"/>
    <w:rsid w:val="00503705"/>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0C"/>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A76DE"/>
    <w:rsid w:val="005B03CB"/>
    <w:rsid w:val="005B3757"/>
    <w:rsid w:val="005B3B0C"/>
    <w:rsid w:val="005B49CC"/>
    <w:rsid w:val="005B5CF1"/>
    <w:rsid w:val="005B5F80"/>
    <w:rsid w:val="005B6409"/>
    <w:rsid w:val="005B6CCB"/>
    <w:rsid w:val="005B7036"/>
    <w:rsid w:val="005B75D9"/>
    <w:rsid w:val="005C0042"/>
    <w:rsid w:val="005C2EB8"/>
    <w:rsid w:val="005C3669"/>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A"/>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6CE"/>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0DA0"/>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6DE4"/>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016"/>
    <w:rsid w:val="00697737"/>
    <w:rsid w:val="006A08C8"/>
    <w:rsid w:val="006A0E13"/>
    <w:rsid w:val="006A149E"/>
    <w:rsid w:val="006A1FDD"/>
    <w:rsid w:val="006A223C"/>
    <w:rsid w:val="006A2831"/>
    <w:rsid w:val="006A2E0D"/>
    <w:rsid w:val="006A37A6"/>
    <w:rsid w:val="006A4A0A"/>
    <w:rsid w:val="006A4A5F"/>
    <w:rsid w:val="006A4C31"/>
    <w:rsid w:val="006A5136"/>
    <w:rsid w:val="006A5D93"/>
    <w:rsid w:val="006A6B74"/>
    <w:rsid w:val="006A6D2D"/>
    <w:rsid w:val="006A6FCD"/>
    <w:rsid w:val="006A7D1A"/>
    <w:rsid w:val="006A7F2A"/>
    <w:rsid w:val="006B0EE0"/>
    <w:rsid w:val="006B3090"/>
    <w:rsid w:val="006B3EBA"/>
    <w:rsid w:val="006B3EFE"/>
    <w:rsid w:val="006B42BC"/>
    <w:rsid w:val="006B5FB6"/>
    <w:rsid w:val="006B6185"/>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19EA"/>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3D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4EE5"/>
    <w:rsid w:val="00715F19"/>
    <w:rsid w:val="00716129"/>
    <w:rsid w:val="00716D9F"/>
    <w:rsid w:val="00716DFC"/>
    <w:rsid w:val="007205C5"/>
    <w:rsid w:val="00722297"/>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0681"/>
    <w:rsid w:val="00791551"/>
    <w:rsid w:val="007941C5"/>
    <w:rsid w:val="00794D92"/>
    <w:rsid w:val="00794DF0"/>
    <w:rsid w:val="00795CF9"/>
    <w:rsid w:val="0079647E"/>
    <w:rsid w:val="00797407"/>
    <w:rsid w:val="0079775D"/>
    <w:rsid w:val="007A09D9"/>
    <w:rsid w:val="007A0CA4"/>
    <w:rsid w:val="007A0F24"/>
    <w:rsid w:val="007A1567"/>
    <w:rsid w:val="007A1C7A"/>
    <w:rsid w:val="007A4243"/>
    <w:rsid w:val="007A4287"/>
    <w:rsid w:val="007A42A8"/>
    <w:rsid w:val="007A6537"/>
    <w:rsid w:val="007A6B90"/>
    <w:rsid w:val="007A7403"/>
    <w:rsid w:val="007A78A9"/>
    <w:rsid w:val="007B147E"/>
    <w:rsid w:val="007B1E58"/>
    <w:rsid w:val="007B2E82"/>
    <w:rsid w:val="007B41BC"/>
    <w:rsid w:val="007B47D5"/>
    <w:rsid w:val="007B5B7D"/>
    <w:rsid w:val="007B6C6A"/>
    <w:rsid w:val="007B7056"/>
    <w:rsid w:val="007C03E9"/>
    <w:rsid w:val="007C05FA"/>
    <w:rsid w:val="007C08BD"/>
    <w:rsid w:val="007C1B2D"/>
    <w:rsid w:val="007C2DA0"/>
    <w:rsid w:val="007C33CB"/>
    <w:rsid w:val="007C3E29"/>
    <w:rsid w:val="007C4673"/>
    <w:rsid w:val="007C46A3"/>
    <w:rsid w:val="007C4A71"/>
    <w:rsid w:val="007C52A0"/>
    <w:rsid w:val="007C55E8"/>
    <w:rsid w:val="007C6FC6"/>
    <w:rsid w:val="007C7162"/>
    <w:rsid w:val="007C7C01"/>
    <w:rsid w:val="007D18A9"/>
    <w:rsid w:val="007D1AEA"/>
    <w:rsid w:val="007D24A9"/>
    <w:rsid w:val="007D367E"/>
    <w:rsid w:val="007D39D9"/>
    <w:rsid w:val="007D4107"/>
    <w:rsid w:val="007D526A"/>
    <w:rsid w:val="007D542C"/>
    <w:rsid w:val="007D56BC"/>
    <w:rsid w:val="007D5D5A"/>
    <w:rsid w:val="007D63BD"/>
    <w:rsid w:val="007D66C9"/>
    <w:rsid w:val="007D687F"/>
    <w:rsid w:val="007D6F0F"/>
    <w:rsid w:val="007D7098"/>
    <w:rsid w:val="007D7294"/>
    <w:rsid w:val="007D78B6"/>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08F5"/>
    <w:rsid w:val="00801015"/>
    <w:rsid w:val="008011DB"/>
    <w:rsid w:val="0080275E"/>
    <w:rsid w:val="0080334B"/>
    <w:rsid w:val="00803377"/>
    <w:rsid w:val="00803BEE"/>
    <w:rsid w:val="0080468C"/>
    <w:rsid w:val="0080581D"/>
    <w:rsid w:val="00806337"/>
    <w:rsid w:val="00806703"/>
    <w:rsid w:val="008069DD"/>
    <w:rsid w:val="00807284"/>
    <w:rsid w:val="00807716"/>
    <w:rsid w:val="00811CA4"/>
    <w:rsid w:val="0081219D"/>
    <w:rsid w:val="00812A17"/>
    <w:rsid w:val="00812A58"/>
    <w:rsid w:val="00812DAA"/>
    <w:rsid w:val="00812EC0"/>
    <w:rsid w:val="008157E7"/>
    <w:rsid w:val="00815FA3"/>
    <w:rsid w:val="0081623D"/>
    <w:rsid w:val="00816472"/>
    <w:rsid w:val="00816B82"/>
    <w:rsid w:val="0082012C"/>
    <w:rsid w:val="00820257"/>
    <w:rsid w:val="008209A4"/>
    <w:rsid w:val="00820FEF"/>
    <w:rsid w:val="00822756"/>
    <w:rsid w:val="0082292C"/>
    <w:rsid w:val="00824EEB"/>
    <w:rsid w:val="008256CB"/>
    <w:rsid w:val="00825CE9"/>
    <w:rsid w:val="00825FF7"/>
    <w:rsid w:val="00827DC6"/>
    <w:rsid w:val="00831DCA"/>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43F5"/>
    <w:rsid w:val="008A50C9"/>
    <w:rsid w:val="008A7761"/>
    <w:rsid w:val="008A77DE"/>
    <w:rsid w:val="008B12E9"/>
    <w:rsid w:val="008B2DD6"/>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8B2"/>
    <w:rsid w:val="008D4D32"/>
    <w:rsid w:val="008D4F72"/>
    <w:rsid w:val="008D6C6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2BC"/>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72C"/>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274D"/>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6CD"/>
    <w:rsid w:val="00985947"/>
    <w:rsid w:val="00985E22"/>
    <w:rsid w:val="00985EF8"/>
    <w:rsid w:val="00986046"/>
    <w:rsid w:val="00986BAE"/>
    <w:rsid w:val="00987623"/>
    <w:rsid w:val="00990403"/>
    <w:rsid w:val="00991048"/>
    <w:rsid w:val="00991165"/>
    <w:rsid w:val="009932F4"/>
    <w:rsid w:val="009950AB"/>
    <w:rsid w:val="009952B9"/>
    <w:rsid w:val="00995B0A"/>
    <w:rsid w:val="00996308"/>
    <w:rsid w:val="00997A11"/>
    <w:rsid w:val="009A1022"/>
    <w:rsid w:val="009A1076"/>
    <w:rsid w:val="009A1261"/>
    <w:rsid w:val="009A1C8B"/>
    <w:rsid w:val="009A1FC3"/>
    <w:rsid w:val="009A331D"/>
    <w:rsid w:val="009A5FC0"/>
    <w:rsid w:val="009A6084"/>
    <w:rsid w:val="009A614B"/>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C63F1"/>
    <w:rsid w:val="009D127F"/>
    <w:rsid w:val="009D2554"/>
    <w:rsid w:val="009D2851"/>
    <w:rsid w:val="009D3B89"/>
    <w:rsid w:val="009D3EA7"/>
    <w:rsid w:val="009D4A4A"/>
    <w:rsid w:val="009D57F4"/>
    <w:rsid w:val="009D5A47"/>
    <w:rsid w:val="009D6B49"/>
    <w:rsid w:val="009E0036"/>
    <w:rsid w:val="009E0481"/>
    <w:rsid w:val="009E0A61"/>
    <w:rsid w:val="009E0E88"/>
    <w:rsid w:val="009E30B2"/>
    <w:rsid w:val="009E32C3"/>
    <w:rsid w:val="009E3518"/>
    <w:rsid w:val="009E3DBD"/>
    <w:rsid w:val="009E5333"/>
    <w:rsid w:val="009F1300"/>
    <w:rsid w:val="009F1EBC"/>
    <w:rsid w:val="009F285B"/>
    <w:rsid w:val="009F315B"/>
    <w:rsid w:val="009F3796"/>
    <w:rsid w:val="009F3FF5"/>
    <w:rsid w:val="009F4D8B"/>
    <w:rsid w:val="009F54E9"/>
    <w:rsid w:val="009F5AEE"/>
    <w:rsid w:val="009F6A43"/>
    <w:rsid w:val="009F70C8"/>
    <w:rsid w:val="009F719B"/>
    <w:rsid w:val="009F741D"/>
    <w:rsid w:val="00A001E1"/>
    <w:rsid w:val="00A01402"/>
    <w:rsid w:val="00A017BC"/>
    <w:rsid w:val="00A01AFA"/>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2560"/>
    <w:rsid w:val="00A35196"/>
    <w:rsid w:val="00A35D8A"/>
    <w:rsid w:val="00A37762"/>
    <w:rsid w:val="00A40409"/>
    <w:rsid w:val="00A411C9"/>
    <w:rsid w:val="00A41209"/>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3B9"/>
    <w:rsid w:val="00A66EA4"/>
    <w:rsid w:val="00A67EBB"/>
    <w:rsid w:val="00A725C6"/>
    <w:rsid w:val="00A728D3"/>
    <w:rsid w:val="00A75FD0"/>
    <w:rsid w:val="00A76078"/>
    <w:rsid w:val="00A76864"/>
    <w:rsid w:val="00A76DD7"/>
    <w:rsid w:val="00A76E5E"/>
    <w:rsid w:val="00A77A92"/>
    <w:rsid w:val="00A77D8A"/>
    <w:rsid w:val="00A8039B"/>
    <w:rsid w:val="00A803A3"/>
    <w:rsid w:val="00A826D6"/>
    <w:rsid w:val="00A8279A"/>
    <w:rsid w:val="00A83187"/>
    <w:rsid w:val="00A83D8A"/>
    <w:rsid w:val="00A85120"/>
    <w:rsid w:val="00A851E1"/>
    <w:rsid w:val="00A85FA3"/>
    <w:rsid w:val="00A86F07"/>
    <w:rsid w:val="00A91DB7"/>
    <w:rsid w:val="00A92BA7"/>
    <w:rsid w:val="00A93D68"/>
    <w:rsid w:val="00A93E9E"/>
    <w:rsid w:val="00A946BE"/>
    <w:rsid w:val="00A94FFC"/>
    <w:rsid w:val="00A95711"/>
    <w:rsid w:val="00A95BDF"/>
    <w:rsid w:val="00A95DFA"/>
    <w:rsid w:val="00A95E8C"/>
    <w:rsid w:val="00A96192"/>
    <w:rsid w:val="00A964F4"/>
    <w:rsid w:val="00AA06A2"/>
    <w:rsid w:val="00AA0CE6"/>
    <w:rsid w:val="00AA0F41"/>
    <w:rsid w:val="00AA6D38"/>
    <w:rsid w:val="00AA6E25"/>
    <w:rsid w:val="00AA73CE"/>
    <w:rsid w:val="00AA7B19"/>
    <w:rsid w:val="00AA7BE4"/>
    <w:rsid w:val="00AA7C11"/>
    <w:rsid w:val="00AA7F65"/>
    <w:rsid w:val="00AB00A5"/>
    <w:rsid w:val="00AB0374"/>
    <w:rsid w:val="00AB047B"/>
    <w:rsid w:val="00AB053D"/>
    <w:rsid w:val="00AB0802"/>
    <w:rsid w:val="00AB0BD7"/>
    <w:rsid w:val="00AB123E"/>
    <w:rsid w:val="00AB1613"/>
    <w:rsid w:val="00AB1714"/>
    <w:rsid w:val="00AB360C"/>
    <w:rsid w:val="00AB3D21"/>
    <w:rsid w:val="00AB469C"/>
    <w:rsid w:val="00AB5D6D"/>
    <w:rsid w:val="00AB7528"/>
    <w:rsid w:val="00AC0475"/>
    <w:rsid w:val="00AC0CED"/>
    <w:rsid w:val="00AC0DB1"/>
    <w:rsid w:val="00AC1C7A"/>
    <w:rsid w:val="00AC1DE8"/>
    <w:rsid w:val="00AC22AD"/>
    <w:rsid w:val="00AC2A00"/>
    <w:rsid w:val="00AC39D6"/>
    <w:rsid w:val="00AC3F10"/>
    <w:rsid w:val="00AC4D4A"/>
    <w:rsid w:val="00AC5B5A"/>
    <w:rsid w:val="00AC6597"/>
    <w:rsid w:val="00AD0706"/>
    <w:rsid w:val="00AD0DE8"/>
    <w:rsid w:val="00AD0EB4"/>
    <w:rsid w:val="00AD2104"/>
    <w:rsid w:val="00AD2EE3"/>
    <w:rsid w:val="00AD3B44"/>
    <w:rsid w:val="00AD4895"/>
    <w:rsid w:val="00AD52A6"/>
    <w:rsid w:val="00AD5B4B"/>
    <w:rsid w:val="00AD600E"/>
    <w:rsid w:val="00AD695B"/>
    <w:rsid w:val="00AD7D70"/>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07638"/>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3A46"/>
    <w:rsid w:val="00B252A5"/>
    <w:rsid w:val="00B25C40"/>
    <w:rsid w:val="00B25EF2"/>
    <w:rsid w:val="00B274FA"/>
    <w:rsid w:val="00B300C9"/>
    <w:rsid w:val="00B31A24"/>
    <w:rsid w:val="00B32C84"/>
    <w:rsid w:val="00B337E0"/>
    <w:rsid w:val="00B34A89"/>
    <w:rsid w:val="00B359DD"/>
    <w:rsid w:val="00B368B6"/>
    <w:rsid w:val="00B37204"/>
    <w:rsid w:val="00B37AAA"/>
    <w:rsid w:val="00B42DAA"/>
    <w:rsid w:val="00B43DEC"/>
    <w:rsid w:val="00B44475"/>
    <w:rsid w:val="00B45761"/>
    <w:rsid w:val="00B46DEF"/>
    <w:rsid w:val="00B50721"/>
    <w:rsid w:val="00B516F9"/>
    <w:rsid w:val="00B51FF1"/>
    <w:rsid w:val="00B52730"/>
    <w:rsid w:val="00B53EC5"/>
    <w:rsid w:val="00B54020"/>
    <w:rsid w:val="00B5432A"/>
    <w:rsid w:val="00B5618D"/>
    <w:rsid w:val="00B56DB4"/>
    <w:rsid w:val="00B5731D"/>
    <w:rsid w:val="00B5741A"/>
    <w:rsid w:val="00B62815"/>
    <w:rsid w:val="00B631D6"/>
    <w:rsid w:val="00B672C7"/>
    <w:rsid w:val="00B7089B"/>
    <w:rsid w:val="00B71D66"/>
    <w:rsid w:val="00B72DFC"/>
    <w:rsid w:val="00B73140"/>
    <w:rsid w:val="00B73561"/>
    <w:rsid w:val="00B742D4"/>
    <w:rsid w:val="00B77ED0"/>
    <w:rsid w:val="00B8044D"/>
    <w:rsid w:val="00B80D4E"/>
    <w:rsid w:val="00B81ED8"/>
    <w:rsid w:val="00B820E3"/>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64E"/>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858"/>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5DFC"/>
    <w:rsid w:val="00C2612C"/>
    <w:rsid w:val="00C30CE4"/>
    <w:rsid w:val="00C30F71"/>
    <w:rsid w:val="00C3142C"/>
    <w:rsid w:val="00C31EDD"/>
    <w:rsid w:val="00C32E88"/>
    <w:rsid w:val="00C33134"/>
    <w:rsid w:val="00C33E87"/>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1E"/>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0C"/>
    <w:rsid w:val="00C62947"/>
    <w:rsid w:val="00C64744"/>
    <w:rsid w:val="00C652CD"/>
    <w:rsid w:val="00C65795"/>
    <w:rsid w:val="00C65EB9"/>
    <w:rsid w:val="00C6706C"/>
    <w:rsid w:val="00C679A3"/>
    <w:rsid w:val="00C7023D"/>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B84"/>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2C"/>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4CCC"/>
    <w:rsid w:val="00CB5BB0"/>
    <w:rsid w:val="00CB5BFA"/>
    <w:rsid w:val="00CB5E29"/>
    <w:rsid w:val="00CB610A"/>
    <w:rsid w:val="00CB6D9D"/>
    <w:rsid w:val="00CB7D99"/>
    <w:rsid w:val="00CC1227"/>
    <w:rsid w:val="00CC16E3"/>
    <w:rsid w:val="00CC28D9"/>
    <w:rsid w:val="00CC320B"/>
    <w:rsid w:val="00CC3E91"/>
    <w:rsid w:val="00CC4DE9"/>
    <w:rsid w:val="00CC59EE"/>
    <w:rsid w:val="00CC5AC6"/>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9D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5A3"/>
    <w:rsid w:val="00D4684D"/>
    <w:rsid w:val="00D47A19"/>
    <w:rsid w:val="00D47B85"/>
    <w:rsid w:val="00D50A4E"/>
    <w:rsid w:val="00D50CC2"/>
    <w:rsid w:val="00D52773"/>
    <w:rsid w:val="00D528E8"/>
    <w:rsid w:val="00D52B0D"/>
    <w:rsid w:val="00D541F7"/>
    <w:rsid w:val="00D5500C"/>
    <w:rsid w:val="00D558AF"/>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FFF"/>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453"/>
    <w:rsid w:val="00DA2535"/>
    <w:rsid w:val="00DA3471"/>
    <w:rsid w:val="00DA3696"/>
    <w:rsid w:val="00DA38BE"/>
    <w:rsid w:val="00DA5746"/>
    <w:rsid w:val="00DA5796"/>
    <w:rsid w:val="00DA683B"/>
    <w:rsid w:val="00DA719A"/>
    <w:rsid w:val="00DB295C"/>
    <w:rsid w:val="00DB2A8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5E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4963"/>
    <w:rsid w:val="00E1538D"/>
    <w:rsid w:val="00E163CC"/>
    <w:rsid w:val="00E16830"/>
    <w:rsid w:val="00E222B8"/>
    <w:rsid w:val="00E23368"/>
    <w:rsid w:val="00E255BA"/>
    <w:rsid w:val="00E27104"/>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9D9"/>
    <w:rsid w:val="00E47C62"/>
    <w:rsid w:val="00E5048D"/>
    <w:rsid w:val="00E50847"/>
    <w:rsid w:val="00E50988"/>
    <w:rsid w:val="00E50DE4"/>
    <w:rsid w:val="00E5160B"/>
    <w:rsid w:val="00E51EB7"/>
    <w:rsid w:val="00E522D8"/>
    <w:rsid w:val="00E530B1"/>
    <w:rsid w:val="00E53F5D"/>
    <w:rsid w:val="00E5409C"/>
    <w:rsid w:val="00E54B8D"/>
    <w:rsid w:val="00E55739"/>
    <w:rsid w:val="00E56F94"/>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43B5"/>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1A74"/>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DAA"/>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4879"/>
    <w:rsid w:val="00F560F5"/>
    <w:rsid w:val="00F617ED"/>
    <w:rsid w:val="00F62169"/>
    <w:rsid w:val="00F63EC5"/>
    <w:rsid w:val="00F6506A"/>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D38"/>
    <w:rsid w:val="00F81FE3"/>
    <w:rsid w:val="00F8264B"/>
    <w:rsid w:val="00F82811"/>
    <w:rsid w:val="00F82C00"/>
    <w:rsid w:val="00F837EF"/>
    <w:rsid w:val="00F843FB"/>
    <w:rsid w:val="00F84B3D"/>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3AE"/>
    <w:rsid w:val="00FC06C6"/>
    <w:rsid w:val="00FC145D"/>
    <w:rsid w:val="00FC14F7"/>
    <w:rsid w:val="00FC168C"/>
    <w:rsid w:val="00FC2A45"/>
    <w:rsid w:val="00FC38C4"/>
    <w:rsid w:val="00FC4FFA"/>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sz w:val="22"/>
        <w:szCs w:val="22"/>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iPriority="0" w:unhideWhenUsed="1"/>
    <w:lsdException w:name="annotation text" w:locked="1" w:unhideWhenUsed="1"/>
    <w:lsdException w:name="header" w:locked="1" w:unhideWhenUsed="1"/>
    <w:lsdException w:name="footer" w:locked="1" w:uiPriority="0"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A041E"/>
    <w:pPr>
      <w:spacing w:line="264" w:lineRule="auto"/>
      <w:jc w:val="both"/>
    </w:pPr>
    <w:rPr>
      <w:rFonts w:ascii="Linux Libertine" w:hAnsi="Linux Libertine" w:cs="Linux Libertine"/>
      <w:sz w:val="18"/>
      <w:szCs w:val="18"/>
      <w:lang w:val="en-US" w:eastAsia="en-US"/>
    </w:rPr>
  </w:style>
  <w:style w:type="paragraph" w:styleId="Ttulo1">
    <w:name w:val="heading 1"/>
    <w:basedOn w:val="Normal"/>
    <w:next w:val="Normal"/>
    <w:link w:val="Ttulo1Char"/>
    <w:autoRedefine/>
    <w:uiPriority w:val="99"/>
    <w:qFormat/>
    <w:locked/>
    <w:rsid w:val="00DA041E"/>
    <w:pPr>
      <w:keepNext/>
      <w:keepLines/>
      <w:spacing w:before="48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locked/>
    <w:rsid w:val="00DA041E"/>
    <w:pPr>
      <w:keepNext/>
      <w:keepLines/>
      <w:spacing w:before="200"/>
      <w:outlineLvl w:val="1"/>
    </w:pPr>
    <w:rPr>
      <w:rFonts w:ascii="Cambria" w:hAnsi="Cambria" w:cs="Cambria"/>
      <w:b/>
      <w:bCs/>
      <w:color w:val="0070C0"/>
      <w:sz w:val="26"/>
      <w:szCs w:val="26"/>
    </w:rPr>
  </w:style>
  <w:style w:type="paragraph" w:styleId="Ttulo3">
    <w:name w:val="heading 3"/>
    <w:basedOn w:val="Normal"/>
    <w:next w:val="Normal"/>
    <w:link w:val="Ttulo3Char"/>
    <w:uiPriority w:val="99"/>
    <w:qFormat/>
    <w:locked/>
    <w:rsid w:val="00DA041E"/>
    <w:pPr>
      <w:keepNext/>
      <w:keepLines/>
      <w:spacing w:before="200"/>
      <w:outlineLvl w:val="2"/>
    </w:pPr>
    <w:rPr>
      <w:rFonts w:ascii="Cambria" w:hAnsi="Cambria" w:cs="Cambria"/>
      <w:b/>
      <w:bCs/>
      <w:color w:val="943634"/>
    </w:rPr>
  </w:style>
  <w:style w:type="paragraph" w:styleId="Ttulo4">
    <w:name w:val="heading 4"/>
    <w:basedOn w:val="Normal"/>
    <w:next w:val="Normal"/>
    <w:link w:val="Ttulo4Char"/>
    <w:uiPriority w:val="99"/>
    <w:qFormat/>
    <w:locked/>
    <w:rsid w:val="00DA041E"/>
    <w:pPr>
      <w:keepNext/>
      <w:keepLines/>
      <w:spacing w:before="200"/>
      <w:outlineLvl w:val="3"/>
    </w:pPr>
    <w:rPr>
      <w:rFonts w:ascii="Cambria" w:hAnsi="Cambria" w:cs="Cambria"/>
      <w:i/>
      <w:iCs/>
      <w:color w:val="943634"/>
    </w:rPr>
  </w:style>
  <w:style w:type="paragraph" w:styleId="Ttulo5">
    <w:name w:val="heading 5"/>
    <w:basedOn w:val="Normal"/>
    <w:next w:val="Normal"/>
    <w:link w:val="Ttulo5Char"/>
    <w:uiPriority w:val="99"/>
    <w:qFormat/>
    <w:locked/>
    <w:rsid w:val="00DA041E"/>
    <w:pPr>
      <w:keepNext/>
      <w:keepLines/>
      <w:spacing w:before="200"/>
      <w:outlineLvl w:val="4"/>
    </w:pPr>
    <w:rPr>
      <w:rFonts w:ascii="Cambria" w:hAnsi="Cambria" w:cs="Cambria"/>
      <w:b/>
      <w:bCs/>
      <w:color w:val="4F6228"/>
      <w:sz w:val="20"/>
      <w:szCs w:val="20"/>
    </w:rPr>
  </w:style>
  <w:style w:type="paragraph" w:styleId="Ttulo6">
    <w:name w:val="heading 6"/>
    <w:basedOn w:val="Normal"/>
    <w:next w:val="Normal"/>
    <w:link w:val="Ttulo6Char"/>
    <w:uiPriority w:val="99"/>
    <w:qFormat/>
    <w:locked/>
    <w:rsid w:val="00DA041E"/>
    <w:pPr>
      <w:keepNext/>
      <w:numPr>
        <w:ilvl w:val="5"/>
        <w:numId w:val="34"/>
      </w:numPr>
      <w:spacing w:after="240"/>
      <w:outlineLvl w:val="5"/>
    </w:pPr>
    <w:rPr>
      <w:rFonts w:ascii="Times New Roman" w:hAnsi="Times New Roman" w:cs="Times New Roman"/>
      <w:sz w:val="24"/>
      <w:szCs w:val="24"/>
      <w:lang w:val="en-GB"/>
    </w:rPr>
  </w:style>
  <w:style w:type="paragraph" w:styleId="Ttulo7">
    <w:name w:val="heading 7"/>
    <w:basedOn w:val="Normal"/>
    <w:next w:val="Normal"/>
    <w:link w:val="Ttulo7Char"/>
    <w:uiPriority w:val="99"/>
    <w:qFormat/>
    <w:locked/>
    <w:rsid w:val="00DA041E"/>
    <w:pPr>
      <w:keepNext/>
      <w:numPr>
        <w:ilvl w:val="6"/>
        <w:numId w:val="34"/>
      </w:numPr>
      <w:spacing w:after="240"/>
      <w:outlineLvl w:val="6"/>
    </w:pPr>
    <w:rPr>
      <w:rFonts w:ascii="Times New Roman" w:hAnsi="Times New Roman" w:cs="Times New Roman"/>
      <w:b/>
      <w:bCs/>
      <w:sz w:val="24"/>
      <w:szCs w:val="24"/>
      <w:lang w:val="en-GB"/>
    </w:rPr>
  </w:style>
  <w:style w:type="paragraph" w:styleId="Ttulo8">
    <w:name w:val="heading 8"/>
    <w:basedOn w:val="Normal"/>
    <w:next w:val="Normal"/>
    <w:link w:val="Ttulo8Char"/>
    <w:uiPriority w:val="99"/>
    <w:qFormat/>
    <w:locked/>
    <w:rsid w:val="00DA041E"/>
    <w:pPr>
      <w:keepNext/>
      <w:numPr>
        <w:ilvl w:val="7"/>
        <w:numId w:val="34"/>
      </w:numPr>
      <w:spacing w:after="240"/>
      <w:outlineLvl w:val="7"/>
    </w:pPr>
    <w:rPr>
      <w:rFonts w:ascii="Times New Roman" w:hAnsi="Times New Roman" w:cs="Times New Roman"/>
      <w:b/>
      <w:bCs/>
      <w:i/>
      <w:iCs/>
      <w:sz w:val="24"/>
      <w:szCs w:val="24"/>
      <w:lang w:val="en-GB"/>
    </w:rPr>
  </w:style>
  <w:style w:type="paragraph" w:styleId="Ttulo9">
    <w:name w:val="heading 9"/>
    <w:basedOn w:val="Normal"/>
    <w:next w:val="Normal"/>
    <w:link w:val="Ttulo9Char"/>
    <w:uiPriority w:val="99"/>
    <w:qFormat/>
    <w:locked/>
    <w:rsid w:val="00DA041E"/>
    <w:pPr>
      <w:keepNext/>
      <w:numPr>
        <w:ilvl w:val="8"/>
        <w:numId w:val="34"/>
      </w:numPr>
      <w:spacing w:after="240"/>
      <w:outlineLvl w:val="8"/>
    </w:pPr>
    <w:rPr>
      <w:rFonts w:ascii="Times New Roman" w:hAnsi="Times New Roman" w:cs="Times New Roman"/>
      <w:i/>
      <w:iCs/>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A041E"/>
    <w:rPr>
      <w:rFonts w:ascii="Cambria" w:hAnsi="Cambria" w:cs="Cambria"/>
      <w:b/>
      <w:bCs/>
      <w:color w:val="365F91"/>
      <w:sz w:val="28"/>
      <w:szCs w:val="28"/>
      <w:lang w:val="en-US" w:eastAsia="en-US"/>
    </w:rPr>
  </w:style>
  <w:style w:type="character" w:customStyle="1" w:styleId="Ttulo2Char">
    <w:name w:val="Título 2 Char"/>
    <w:basedOn w:val="Fontepargpadro"/>
    <w:link w:val="Ttulo2"/>
    <w:uiPriority w:val="99"/>
    <w:locked/>
    <w:rsid w:val="00DA041E"/>
    <w:rPr>
      <w:rFonts w:ascii="Cambria" w:hAnsi="Cambria" w:cs="Cambria"/>
      <w:b/>
      <w:bCs/>
      <w:color w:val="0070C0"/>
      <w:sz w:val="26"/>
      <w:szCs w:val="26"/>
      <w:lang w:val="en-US" w:eastAsia="en-US"/>
    </w:rPr>
  </w:style>
  <w:style w:type="character" w:customStyle="1" w:styleId="Ttulo3Char">
    <w:name w:val="Título 3 Char"/>
    <w:basedOn w:val="Fontepargpadro"/>
    <w:link w:val="Ttulo3"/>
    <w:uiPriority w:val="99"/>
    <w:locked/>
    <w:rsid w:val="00DA041E"/>
    <w:rPr>
      <w:rFonts w:ascii="Cambria" w:hAnsi="Cambria" w:cs="Cambria"/>
      <w:b/>
      <w:bCs/>
      <w:color w:val="943634"/>
      <w:sz w:val="22"/>
      <w:szCs w:val="22"/>
      <w:lang w:val="en-US" w:eastAsia="en-US"/>
    </w:rPr>
  </w:style>
  <w:style w:type="character" w:customStyle="1" w:styleId="Ttulo4Char">
    <w:name w:val="Título 4 Char"/>
    <w:basedOn w:val="Fontepargpadro"/>
    <w:link w:val="Ttulo4"/>
    <w:uiPriority w:val="99"/>
    <w:locked/>
    <w:rsid w:val="00DA041E"/>
    <w:rPr>
      <w:rFonts w:ascii="Cambria" w:hAnsi="Cambria" w:cs="Cambria"/>
      <w:i/>
      <w:iCs/>
      <w:color w:val="943634"/>
      <w:sz w:val="22"/>
      <w:szCs w:val="22"/>
      <w:lang w:val="en-US" w:eastAsia="en-US"/>
    </w:rPr>
  </w:style>
  <w:style w:type="character" w:customStyle="1" w:styleId="Ttulo5Char">
    <w:name w:val="Título 5 Char"/>
    <w:basedOn w:val="Fontepargpadro"/>
    <w:link w:val="Ttulo5"/>
    <w:uiPriority w:val="99"/>
    <w:locked/>
    <w:rsid w:val="00DA041E"/>
    <w:rPr>
      <w:rFonts w:ascii="Cambria" w:hAnsi="Cambria" w:cs="Cambria"/>
      <w:b/>
      <w:bCs/>
      <w:color w:val="4F6228"/>
      <w:sz w:val="22"/>
      <w:szCs w:val="22"/>
      <w:lang w:val="en-US" w:eastAsia="en-US"/>
    </w:rPr>
  </w:style>
  <w:style w:type="character" w:customStyle="1" w:styleId="Ttulo6Char">
    <w:name w:val="Título 6 Char"/>
    <w:basedOn w:val="Fontepargpadro"/>
    <w:link w:val="Ttulo6"/>
    <w:uiPriority w:val="99"/>
    <w:locked/>
    <w:rsid w:val="00DA041E"/>
    <w:rPr>
      <w:rFonts w:ascii="Times New Roman" w:hAnsi="Times New Roman" w:cs="Times New Roman"/>
      <w:sz w:val="22"/>
      <w:szCs w:val="22"/>
      <w:lang w:val="en-GB" w:eastAsia="en-US"/>
    </w:rPr>
  </w:style>
  <w:style w:type="character" w:customStyle="1" w:styleId="Ttulo7Char">
    <w:name w:val="Título 7 Char"/>
    <w:basedOn w:val="Fontepargpadro"/>
    <w:link w:val="Ttulo7"/>
    <w:uiPriority w:val="99"/>
    <w:locked/>
    <w:rsid w:val="00DA041E"/>
    <w:rPr>
      <w:rFonts w:ascii="Times New Roman" w:hAnsi="Times New Roman" w:cs="Times New Roman"/>
      <w:b/>
      <w:bCs/>
      <w:sz w:val="24"/>
      <w:szCs w:val="24"/>
      <w:lang w:val="en-GB" w:eastAsia="en-US"/>
    </w:rPr>
  </w:style>
  <w:style w:type="character" w:customStyle="1" w:styleId="Ttulo8Char">
    <w:name w:val="Título 8 Char"/>
    <w:basedOn w:val="Fontepargpadro"/>
    <w:link w:val="Ttulo8"/>
    <w:uiPriority w:val="99"/>
    <w:locked/>
    <w:rsid w:val="00DA041E"/>
    <w:rPr>
      <w:rFonts w:ascii="Times New Roman" w:hAnsi="Times New Roman" w:cs="Times New Roman"/>
      <w:b/>
      <w:bCs/>
      <w:i/>
      <w:iCs/>
      <w:sz w:val="24"/>
      <w:szCs w:val="24"/>
      <w:lang w:val="en-GB" w:eastAsia="en-US"/>
    </w:rPr>
  </w:style>
  <w:style w:type="character" w:customStyle="1" w:styleId="Ttulo9Char">
    <w:name w:val="Título 9 Char"/>
    <w:basedOn w:val="Fontepargpadro"/>
    <w:link w:val="Ttulo9"/>
    <w:uiPriority w:val="99"/>
    <w:locked/>
    <w:rsid w:val="00DA041E"/>
    <w:rPr>
      <w:rFonts w:ascii="Times New Roman" w:hAnsi="Times New Roman" w:cs="Times New Roman"/>
      <w:i/>
      <w:iCs/>
      <w:sz w:val="22"/>
      <w:szCs w:val="22"/>
      <w:lang w:val="en-GB" w:eastAsia="en-US"/>
    </w:rPr>
  </w:style>
  <w:style w:type="paragraph" w:styleId="Textodebalo">
    <w:name w:val="Balloon Text"/>
    <w:basedOn w:val="Normal"/>
    <w:link w:val="TextodebaloChar"/>
    <w:uiPriority w:val="99"/>
    <w:semiHidden/>
    <w:rsid w:val="00DA041E"/>
    <w:rPr>
      <w:rFonts w:ascii="Tahoma" w:hAnsi="Tahoma" w:cs="Tahoma"/>
      <w:sz w:val="16"/>
      <w:szCs w:val="16"/>
    </w:rPr>
  </w:style>
  <w:style w:type="character" w:customStyle="1" w:styleId="TextodebaloChar">
    <w:name w:val="Texto de balão Char"/>
    <w:basedOn w:val="Fontepargpadro"/>
    <w:link w:val="Textodebalo"/>
    <w:uiPriority w:val="99"/>
    <w:semiHidden/>
    <w:locked/>
    <w:rsid w:val="00DA041E"/>
    <w:rPr>
      <w:rFonts w:ascii="Tahoma" w:hAnsi="Tahoma" w:cs="Tahoma"/>
      <w:sz w:val="16"/>
      <w:szCs w:val="16"/>
      <w:lang w:val="en-US" w:eastAsia="en-US"/>
    </w:rPr>
  </w:style>
  <w:style w:type="paragraph" w:styleId="Cabealho">
    <w:name w:val="header"/>
    <w:basedOn w:val="Normal"/>
    <w:link w:val="CabealhoChar"/>
    <w:uiPriority w:val="99"/>
    <w:semiHidden/>
    <w:rsid w:val="00DA041E"/>
    <w:pPr>
      <w:tabs>
        <w:tab w:val="center" w:pos="4320"/>
        <w:tab w:val="right" w:pos="8640"/>
      </w:tabs>
    </w:pPr>
  </w:style>
  <w:style w:type="character" w:customStyle="1" w:styleId="CabealhoChar">
    <w:name w:val="Cabeçalho Char"/>
    <w:basedOn w:val="Fontepargpadro"/>
    <w:link w:val="Cabealho"/>
    <w:uiPriority w:val="99"/>
    <w:semiHidden/>
    <w:locked/>
    <w:rsid w:val="00DA041E"/>
    <w:rPr>
      <w:rFonts w:ascii="Linux Libertine" w:hAnsi="Linux Libertine" w:cs="Linux Libertine"/>
      <w:sz w:val="22"/>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hAnsi="Linux Libertine" w:cs="Linux Libertine"/>
      <w:sz w:val="22"/>
      <w:szCs w:val="22"/>
      <w:lang w:val="en-US" w:eastAsia="en-US"/>
    </w:rPr>
  </w:style>
  <w:style w:type="paragraph" w:styleId="Textodenotadefim">
    <w:name w:val="endnote text"/>
    <w:basedOn w:val="Normal"/>
    <w:link w:val="TextodenotadefimChar"/>
    <w:uiPriority w:val="99"/>
    <w:semiHidden/>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hAnsi="Linux Libertine" w:cs="Linux Libertine"/>
      <w:lang w:val="en-US" w:eastAsia="en-US"/>
    </w:rPr>
  </w:style>
  <w:style w:type="character" w:styleId="Refdenotadefim">
    <w:name w:val="endnote reference"/>
    <w:basedOn w:val="Fontepargpadro"/>
    <w:uiPriority w:val="99"/>
    <w:semiHidden/>
    <w:rsid w:val="00DA041E"/>
    <w:rPr>
      <w:vertAlign w:val="superscript"/>
    </w:rPr>
  </w:style>
  <w:style w:type="table" w:styleId="Tabelacomgrade">
    <w:name w:val="Table Grid"/>
    <w:basedOn w:val="Tabelanormal"/>
    <w:uiPriority w:val="99"/>
    <w:locked/>
    <w:rsid w:val="00DA041E"/>
    <w:rPr>
      <w:rFonts w:ascii="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99"/>
    <w:qFormat/>
    <w:locked/>
    <w:rsid w:val="00466B55"/>
    <w:rPr>
      <w:i/>
      <w:iCs/>
    </w:rPr>
  </w:style>
  <w:style w:type="character" w:styleId="Hyperlink">
    <w:name w:val="Hyperlink"/>
    <w:basedOn w:val="Fontepargpadro"/>
    <w:uiPriority w:val="99"/>
    <w:rsid w:val="00DA041E"/>
    <w:rPr>
      <w:color w:val="0000FF"/>
      <w:u w:val="single"/>
    </w:rPr>
  </w:style>
  <w:style w:type="character" w:styleId="HiperlinkVisitado">
    <w:name w:val="FollowedHyperlink"/>
    <w:basedOn w:val="Fontepargpadro"/>
    <w:uiPriority w:val="99"/>
    <w:rsid w:val="00DA041E"/>
    <w:rPr>
      <w:color w:val="800080"/>
      <w:u w:val="single"/>
    </w:rPr>
  </w:style>
  <w:style w:type="character" w:customStyle="1" w:styleId="databold">
    <w:name w:val="data_bold"/>
    <w:uiPriority w:val="99"/>
    <w:rsid w:val="005A64C3"/>
  </w:style>
  <w:style w:type="character" w:customStyle="1" w:styleId="hps">
    <w:name w:val="hps"/>
    <w:uiPriority w:val="99"/>
    <w:rsid w:val="00260D00"/>
  </w:style>
  <w:style w:type="character" w:customStyle="1" w:styleId="volume">
    <w:name w:val="volume"/>
    <w:uiPriority w:val="99"/>
    <w:rsid w:val="00727BC4"/>
  </w:style>
  <w:style w:type="character" w:customStyle="1" w:styleId="page">
    <w:name w:val="page"/>
    <w:uiPriority w:val="99"/>
    <w:rsid w:val="00727BC4"/>
  </w:style>
  <w:style w:type="paragraph" w:styleId="NormalWeb">
    <w:name w:val="Normal (Web)"/>
    <w:basedOn w:val="Normal"/>
    <w:uiPriority w:val="99"/>
    <w:rsid w:val="006C7EC9"/>
    <w:pPr>
      <w:spacing w:before="100" w:beforeAutospacing="1" w:after="100" w:afterAutospacing="1"/>
    </w:pPr>
  </w:style>
  <w:style w:type="character" w:customStyle="1" w:styleId="shorttext">
    <w:name w:val="short_text"/>
    <w:uiPriority w:val="99"/>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rio">
    <w:name w:val="annotation reference"/>
    <w:basedOn w:val="Fontepargpadro"/>
    <w:uiPriority w:val="99"/>
    <w:semiHidden/>
    <w:rsid w:val="00DA041E"/>
    <w:rPr>
      <w:sz w:val="16"/>
      <w:szCs w:val="16"/>
    </w:rPr>
  </w:style>
  <w:style w:type="paragraph" w:styleId="Textodecomentrio">
    <w:name w:val="annotation text"/>
    <w:basedOn w:val="Normal"/>
    <w:link w:val="TextodecomentrioChar"/>
    <w:uiPriority w:val="99"/>
    <w:semiHidden/>
    <w:rsid w:val="00DA041E"/>
    <w:rPr>
      <w:sz w:val="20"/>
      <w:szCs w:val="20"/>
    </w:rPr>
  </w:style>
  <w:style w:type="character" w:customStyle="1" w:styleId="TextodecomentrioChar">
    <w:name w:val="Texto de comentário Char"/>
    <w:basedOn w:val="Fontepargpadro"/>
    <w:link w:val="Textodecomentrio"/>
    <w:uiPriority w:val="99"/>
    <w:locked/>
    <w:rsid w:val="00DA041E"/>
    <w:rPr>
      <w:rFonts w:ascii="Linux Libertine" w:hAnsi="Linux Libertine" w:cs="Linux Libertine"/>
      <w:sz w:val="22"/>
      <w:szCs w:val="22"/>
      <w:lang w:val="en-US" w:eastAsia="en-US"/>
    </w:rPr>
  </w:style>
  <w:style w:type="paragraph" w:styleId="Assuntodocomentrio">
    <w:name w:val="annotation subject"/>
    <w:basedOn w:val="Textodecomentrio"/>
    <w:next w:val="Textodecomentrio"/>
    <w:link w:val="AssuntodocomentrioChar"/>
    <w:uiPriority w:val="99"/>
    <w:semiHidden/>
    <w:rsid w:val="00DA041E"/>
    <w:rPr>
      <w:b/>
      <w:bCs/>
    </w:rPr>
  </w:style>
  <w:style w:type="character" w:customStyle="1" w:styleId="AssuntodocomentrioChar">
    <w:name w:val="Assunto do comentário Char"/>
    <w:basedOn w:val="TextodecomentrioChar"/>
    <w:link w:val="Assuntodocomentrio"/>
    <w:uiPriority w:val="99"/>
    <w:locked/>
    <w:rsid w:val="00DA041E"/>
    <w:rPr>
      <w:rFonts w:ascii="Linux Libertine" w:hAnsi="Linux Libertine" w:cs="Linux Libertine"/>
      <w:b/>
      <w:bCs/>
      <w:sz w:val="22"/>
      <w:szCs w:val="22"/>
      <w:lang w:val="en-US" w:eastAsia="en-US"/>
    </w:rPr>
  </w:style>
  <w:style w:type="character" w:customStyle="1" w:styleId="meta-value">
    <w:name w:val="meta-value"/>
    <w:uiPriority w:val="99"/>
    <w:rsid w:val="006D23BA"/>
  </w:style>
  <w:style w:type="character" w:customStyle="1" w:styleId="source">
    <w:name w:val="source"/>
    <w:uiPriority w:val="99"/>
    <w:rsid w:val="006D23BA"/>
  </w:style>
  <w:style w:type="character" w:styleId="Forte">
    <w:name w:val="Strong"/>
    <w:basedOn w:val="Fontepargpadro"/>
    <w:uiPriority w:val="99"/>
    <w:qFormat/>
    <w:locked/>
    <w:rsid w:val="00DA041E"/>
    <w:rPr>
      <w:b/>
      <w:bCs/>
    </w:rPr>
  </w:style>
  <w:style w:type="character" w:customStyle="1" w:styleId="sourcepublicationdate">
    <w:name w:val="sourcepublicationdate"/>
    <w:uiPriority w:val="99"/>
    <w:rsid w:val="006D23BA"/>
  </w:style>
  <w:style w:type="character" w:customStyle="1" w:styleId="hithilite">
    <w:name w:val="hithilite"/>
    <w:basedOn w:val="Fontepargpadro"/>
    <w:uiPriority w:val="99"/>
    <w:rsid w:val="00574B19"/>
  </w:style>
  <w:style w:type="paragraph" w:styleId="PargrafodaLista">
    <w:name w:val="List Paragraph"/>
    <w:basedOn w:val="Normal"/>
    <w:autoRedefine/>
    <w:uiPriority w:val="99"/>
    <w:qFormat/>
    <w:rsid w:val="00DA041E"/>
    <w:pPr>
      <w:spacing w:before="120"/>
      <w:ind w:left="360"/>
    </w:pPr>
  </w:style>
  <w:style w:type="paragraph" w:customStyle="1" w:styleId="Abstract">
    <w:name w:val="Abstract"/>
    <w:uiPriority w:val="99"/>
    <w:rsid w:val="00DA041E"/>
    <w:pPr>
      <w:spacing w:before="20" w:after="120" w:line="264" w:lineRule="auto"/>
      <w:jc w:val="both"/>
    </w:pPr>
    <w:rPr>
      <w:rFonts w:ascii="Linux Libertine" w:hAnsi="Linux Libertine" w:cs="Linux Libertine"/>
      <w:sz w:val="18"/>
      <w:szCs w:val="18"/>
      <w:lang w:val="en-US" w:eastAsia="en-US"/>
    </w:rPr>
  </w:style>
  <w:style w:type="paragraph" w:customStyle="1" w:styleId="Affiliation">
    <w:name w:val="Affiliation"/>
    <w:autoRedefine/>
    <w:uiPriority w:val="99"/>
    <w:rsid w:val="00DA041E"/>
    <w:pPr>
      <w:jc w:val="center"/>
    </w:pPr>
    <w:rPr>
      <w:rFonts w:ascii="Linux Libertine" w:hAnsi="Linux Libertine" w:cs="Linux Libertine"/>
      <w:sz w:val="20"/>
      <w:szCs w:val="20"/>
      <w:lang w:val="en-US" w:eastAsia="en-US"/>
    </w:rPr>
  </w:style>
  <w:style w:type="paragraph" w:customStyle="1" w:styleId="Appendix">
    <w:name w:val="Appendix"/>
    <w:link w:val="AppendixChar"/>
    <w:uiPriority w:val="99"/>
    <w:rsid w:val="00DA041E"/>
    <w:pPr>
      <w:spacing w:before="480" w:after="200" w:line="276" w:lineRule="auto"/>
    </w:pPr>
    <w:rPr>
      <w:rFonts w:ascii="Cambria" w:hAnsi="Cambria" w:cs="Cambria"/>
      <w:color w:val="1F497D"/>
      <w:sz w:val="28"/>
      <w:szCs w:val="28"/>
      <w:lang w:val="en-US" w:eastAsia="en-US"/>
    </w:rPr>
  </w:style>
  <w:style w:type="character" w:customStyle="1" w:styleId="DOI">
    <w:name w:val="DOI"/>
    <w:basedOn w:val="Fontepargpadro"/>
    <w:uiPriority w:val="99"/>
    <w:rsid w:val="00DA041E"/>
    <w:rPr>
      <w:color w:val="auto"/>
      <w:shd w:val="clear" w:color="auto" w:fill="auto"/>
    </w:rPr>
  </w:style>
  <w:style w:type="character" w:styleId="Refdenotaderodap">
    <w:name w:val="footnote reference"/>
    <w:basedOn w:val="Fontepargpadro"/>
    <w:uiPriority w:val="99"/>
    <w:semiHidden/>
    <w:rsid w:val="00DA041E"/>
    <w:rPr>
      <w:vertAlign w:val="superscript"/>
    </w:rPr>
  </w:style>
  <w:style w:type="paragraph" w:customStyle="1" w:styleId="Head1">
    <w:name w:val="Head1"/>
    <w:autoRedefine/>
    <w:uiPriority w:val="99"/>
    <w:rsid w:val="00DA041E"/>
    <w:pPr>
      <w:spacing w:before="220" w:after="80"/>
      <w:ind w:left="280" w:hanging="280"/>
    </w:pPr>
    <w:rPr>
      <w:rFonts w:ascii="Linux Libertine" w:hAnsi="Linux Libertine" w:cs="Linux Libertine"/>
      <w:b/>
      <w:bCs/>
      <w:lang w:val="en-US" w:eastAsia="en-US"/>
    </w:rPr>
  </w:style>
  <w:style w:type="paragraph" w:customStyle="1" w:styleId="Head2">
    <w:name w:val="Head2"/>
    <w:autoRedefine/>
    <w:uiPriority w:val="99"/>
    <w:rsid w:val="00DA041E"/>
    <w:pPr>
      <w:spacing w:before="180" w:after="80"/>
      <w:ind w:left="440" w:hanging="440"/>
    </w:pPr>
    <w:rPr>
      <w:rFonts w:ascii="Linux Libertine" w:hAnsi="Linux Libertine" w:cs="Linux Libertine"/>
      <w:b/>
      <w:bCs/>
      <w:lang w:val="en-US" w:eastAsia="en-US"/>
    </w:rPr>
  </w:style>
  <w:style w:type="paragraph" w:customStyle="1" w:styleId="Head3">
    <w:name w:val="Head3"/>
    <w:autoRedefine/>
    <w:uiPriority w:val="99"/>
    <w:rsid w:val="00DA041E"/>
    <w:pPr>
      <w:spacing w:before="120" w:after="40"/>
    </w:pPr>
    <w:rPr>
      <w:rFonts w:ascii="Linux Biolinum" w:hAnsi="Linux Biolinum" w:cs="Linux Biolinum"/>
      <w:sz w:val="18"/>
      <w:szCs w:val="18"/>
      <w:lang w:val="en-US" w:eastAsia="en-US"/>
    </w:rPr>
  </w:style>
  <w:style w:type="paragraph" w:customStyle="1" w:styleId="Head4">
    <w:name w:val="Head4"/>
    <w:autoRedefine/>
    <w:uiPriority w:val="99"/>
    <w:rsid w:val="00BA4E3C"/>
    <w:pPr>
      <w:spacing w:after="140"/>
      <w:ind w:firstLine="240"/>
    </w:pPr>
    <w:rPr>
      <w:rFonts w:ascii="Linux Libertine" w:hAnsi="Linux Libertine" w:cs="Linux Libertine"/>
      <w:i/>
      <w:iCs/>
      <w:sz w:val="18"/>
      <w:szCs w:val="18"/>
      <w:lang w:val="en-US" w:eastAsia="en-US"/>
    </w:rPr>
  </w:style>
  <w:style w:type="paragraph" w:customStyle="1" w:styleId="Head5">
    <w:name w:val="Head5"/>
    <w:autoRedefine/>
    <w:uiPriority w:val="99"/>
    <w:rsid w:val="00DA041E"/>
    <w:pPr>
      <w:spacing w:before="120" w:after="120"/>
    </w:pPr>
    <w:rPr>
      <w:rFonts w:ascii="Linux Biolinum" w:hAnsi="Linux Biolinum" w:cs="Linux Biolinum"/>
      <w:lang w:val="en-US" w:eastAsia="en-US"/>
    </w:rPr>
  </w:style>
  <w:style w:type="paragraph" w:customStyle="1" w:styleId="History">
    <w:name w:val="History"/>
    <w:basedOn w:val="Normal"/>
    <w:autoRedefine/>
    <w:uiPriority w:val="99"/>
    <w:rsid w:val="00DA041E"/>
    <w:pPr>
      <w:spacing w:before="120"/>
    </w:pPr>
  </w:style>
  <w:style w:type="paragraph" w:customStyle="1" w:styleId="Titledocument">
    <w:name w:val="Title_document"/>
    <w:autoRedefine/>
    <w:uiPriority w:val="99"/>
    <w:rsid w:val="00DA041E"/>
    <w:pPr>
      <w:spacing w:before="40" w:after="100"/>
      <w:jc w:val="center"/>
    </w:pPr>
    <w:rPr>
      <w:rFonts w:ascii="Linux Biolinum" w:hAnsi="Linux Biolinum" w:cs="Linux Biolinum"/>
      <w:b/>
      <w:bCs/>
      <w:sz w:val="35"/>
      <w:szCs w:val="35"/>
      <w:lang w:val="en-US" w:eastAsia="en-US"/>
    </w:rPr>
  </w:style>
  <w:style w:type="paragraph" w:customStyle="1" w:styleId="programCodedisplay">
    <w:name w:val="programCode_display"/>
    <w:basedOn w:val="Normal"/>
    <w:uiPriority w:val="99"/>
    <w:rsid w:val="00DA041E"/>
    <w:rPr>
      <w:rFonts w:ascii="Courier New" w:hAnsi="Courier New" w:cs="Courier New"/>
      <w:sz w:val="20"/>
      <w:szCs w:val="20"/>
    </w:rPr>
  </w:style>
  <w:style w:type="character" w:customStyle="1" w:styleId="Publisher">
    <w:name w:val="Publisher"/>
    <w:basedOn w:val="Fontepargpadro"/>
    <w:uiPriority w:val="99"/>
    <w:rsid w:val="00DA041E"/>
    <w:rPr>
      <w:color w:val="auto"/>
      <w:shd w:val="clear" w:color="auto" w:fill="auto"/>
    </w:rPr>
  </w:style>
  <w:style w:type="paragraph" w:styleId="Citao">
    <w:name w:val="Quote"/>
    <w:basedOn w:val="Normal"/>
    <w:next w:val="Normal"/>
    <w:link w:val="CitaoChar"/>
    <w:uiPriority w:val="99"/>
    <w:qFormat/>
    <w:rsid w:val="00661B7D"/>
    <w:pPr>
      <w:ind w:left="720"/>
    </w:pPr>
    <w:rPr>
      <w:color w:val="000000"/>
    </w:rPr>
  </w:style>
  <w:style w:type="character" w:customStyle="1" w:styleId="CitaoChar">
    <w:name w:val="Citação Char"/>
    <w:basedOn w:val="Fontepargpadro"/>
    <w:link w:val="Citao"/>
    <w:uiPriority w:val="99"/>
    <w:locked/>
    <w:rsid w:val="00661B7D"/>
    <w:rPr>
      <w:rFonts w:ascii="Calibri" w:hAnsi="Calibri" w:cs="Calibri"/>
      <w:color w:val="000000"/>
      <w:sz w:val="22"/>
      <w:szCs w:val="22"/>
      <w:lang w:val="en-US" w:eastAsia="en-US"/>
    </w:rPr>
  </w:style>
  <w:style w:type="paragraph" w:customStyle="1" w:styleId="RectoRRH">
    <w:name w:val="Recto_(RRH)"/>
    <w:autoRedefine/>
    <w:uiPriority w:val="99"/>
    <w:rsid w:val="00DA041E"/>
    <w:pPr>
      <w:jc w:val="right"/>
    </w:pPr>
    <w:rPr>
      <w:rFonts w:ascii="Linux Libertine" w:hAnsi="Linux Libertine" w:cs="Linux Libertine"/>
      <w:sz w:val="18"/>
      <w:szCs w:val="18"/>
      <w:lang w:val="en-US" w:eastAsia="en-US"/>
    </w:rPr>
  </w:style>
  <w:style w:type="character" w:customStyle="1" w:styleId="URL">
    <w:name w:val="URL"/>
    <w:basedOn w:val="Fontepargpadro"/>
    <w:uiPriority w:val="99"/>
    <w:rsid w:val="00DA041E"/>
    <w:rPr>
      <w:color w:val="auto"/>
      <w:shd w:val="clear" w:color="auto" w:fill="auto"/>
    </w:rPr>
  </w:style>
  <w:style w:type="paragraph" w:customStyle="1" w:styleId="VersoLRH">
    <w:name w:val="Verso_(LRH)"/>
    <w:autoRedefine/>
    <w:qFormat/>
    <w:rsid w:val="00DA041E"/>
    <w:rPr>
      <w:rFonts w:ascii="Linux Libertine" w:hAnsi="Linux Libertine" w:cs="Linux Libertine"/>
      <w:i/>
      <w:iCs/>
      <w:sz w:val="14"/>
      <w:szCs w:val="14"/>
      <w:lang w:val="en-US" w:eastAsia="en-US"/>
    </w:rPr>
  </w:style>
  <w:style w:type="character" w:customStyle="1" w:styleId="Volume0">
    <w:name w:val="Volume"/>
    <w:basedOn w:val="Fontepargpadro"/>
    <w:uiPriority w:val="99"/>
    <w:rsid w:val="00DA041E"/>
    <w:rPr>
      <w:color w:val="auto"/>
      <w:shd w:val="clear" w:color="auto" w:fill="auto"/>
    </w:rPr>
  </w:style>
  <w:style w:type="character" w:customStyle="1" w:styleId="Pages">
    <w:name w:val="Pages"/>
    <w:basedOn w:val="Fontepargpadro"/>
    <w:uiPriority w:val="99"/>
    <w:rsid w:val="00DA041E"/>
    <w:rPr>
      <w:color w:val="auto"/>
      <w:shd w:val="clear" w:color="auto" w:fill="auto"/>
    </w:rPr>
  </w:style>
  <w:style w:type="character" w:customStyle="1" w:styleId="Degree">
    <w:name w:val="Degree"/>
    <w:basedOn w:val="Fontepargpadro"/>
    <w:uiPriority w:val="99"/>
    <w:rsid w:val="00DA041E"/>
    <w:rPr>
      <w:color w:val="auto"/>
      <w:shd w:val="clear" w:color="auto" w:fill="auto"/>
    </w:rPr>
  </w:style>
  <w:style w:type="character" w:customStyle="1" w:styleId="Role">
    <w:name w:val="Role"/>
    <w:basedOn w:val="Fontepargpadro"/>
    <w:uiPriority w:val="99"/>
    <w:rsid w:val="00DA041E"/>
    <w:rPr>
      <w:color w:val="auto"/>
    </w:rPr>
  </w:style>
  <w:style w:type="paragraph" w:customStyle="1" w:styleId="AbsHead">
    <w:name w:val="AbsHead"/>
    <w:link w:val="AbsHeadChar"/>
    <w:autoRedefine/>
    <w:uiPriority w:val="99"/>
    <w:rsid w:val="00DA041E"/>
    <w:pPr>
      <w:spacing w:before="120" w:after="80"/>
    </w:pPr>
    <w:rPr>
      <w:rFonts w:ascii="Linux Libertine" w:hAnsi="Linux Libertine" w:cs="Linux Libertine"/>
      <w:b/>
      <w:bCs/>
      <w:lang w:val="fr-FR" w:eastAsia="en-US"/>
    </w:rPr>
  </w:style>
  <w:style w:type="character" w:customStyle="1" w:styleId="AbsHeadChar">
    <w:name w:val="AbsHead Char"/>
    <w:basedOn w:val="Fontepargpadro"/>
    <w:link w:val="AbsHead"/>
    <w:uiPriority w:val="99"/>
    <w:locked/>
    <w:rsid w:val="00DA041E"/>
    <w:rPr>
      <w:rFonts w:ascii="Linux Libertine" w:hAnsi="Linux Libertine" w:cs="Linux Libertine"/>
      <w:b/>
      <w:bCs/>
      <w:sz w:val="22"/>
      <w:szCs w:val="22"/>
      <w:lang w:val="fr-FR" w:eastAsia="en-US"/>
    </w:rPr>
  </w:style>
  <w:style w:type="character" w:customStyle="1" w:styleId="AcceptedDate">
    <w:name w:val="AcceptedDate"/>
    <w:basedOn w:val="Fontepargpadro"/>
    <w:uiPriority w:val="99"/>
    <w:rsid w:val="00DA041E"/>
    <w:rPr>
      <w:color w:val="FF0000"/>
    </w:rPr>
  </w:style>
  <w:style w:type="paragraph" w:customStyle="1" w:styleId="AckHead">
    <w:name w:val="AckHead"/>
    <w:link w:val="AckHeadChar"/>
    <w:autoRedefine/>
    <w:uiPriority w:val="99"/>
    <w:rsid w:val="00DA041E"/>
    <w:pPr>
      <w:spacing w:before="220" w:after="40"/>
    </w:pPr>
    <w:rPr>
      <w:rFonts w:ascii="Linux Libertine" w:hAnsi="Linux Libertine" w:cs="Linux Libertine"/>
      <w:b/>
      <w:bCs/>
      <w:lang w:val="en-US" w:eastAsia="en-US"/>
    </w:rPr>
  </w:style>
  <w:style w:type="character" w:customStyle="1" w:styleId="AckHeadChar">
    <w:name w:val="AckHead Char"/>
    <w:basedOn w:val="Fontepargpadro"/>
    <w:link w:val="AckHead"/>
    <w:uiPriority w:val="99"/>
    <w:locked/>
    <w:rsid w:val="00DA041E"/>
    <w:rPr>
      <w:rFonts w:ascii="Linux Libertine" w:hAnsi="Linux Libertine" w:cs="Linux Libertine"/>
      <w:b/>
      <w:bCs/>
      <w:sz w:val="22"/>
      <w:szCs w:val="22"/>
      <w:lang w:val="en-US" w:eastAsia="en-US"/>
    </w:rPr>
  </w:style>
  <w:style w:type="paragraph" w:customStyle="1" w:styleId="AckPara">
    <w:name w:val="AckPara"/>
    <w:autoRedefine/>
    <w:uiPriority w:val="99"/>
    <w:rsid w:val="00DA041E"/>
    <w:pPr>
      <w:spacing w:line="264" w:lineRule="auto"/>
      <w:jc w:val="both"/>
    </w:pPr>
    <w:rPr>
      <w:rFonts w:ascii="Linux Libertine" w:hAnsi="Linux Libertine" w:cs="Linux Libertine"/>
      <w:sz w:val="18"/>
      <w:szCs w:val="18"/>
      <w:lang w:val="en-US" w:eastAsia="en-US"/>
    </w:rPr>
  </w:style>
  <w:style w:type="character" w:customStyle="1" w:styleId="AppendixChar">
    <w:name w:val="Appendix Char"/>
    <w:basedOn w:val="Fontepargpadro"/>
    <w:link w:val="Appendix"/>
    <w:uiPriority w:val="99"/>
    <w:locked/>
    <w:rsid w:val="00DA041E"/>
    <w:rPr>
      <w:rFonts w:ascii="Cambria" w:hAnsi="Cambria" w:cs="Cambria"/>
      <w:color w:val="1F497D"/>
      <w:sz w:val="28"/>
      <w:szCs w:val="28"/>
      <w:lang w:val="en-US" w:eastAsia="en-US"/>
    </w:rPr>
  </w:style>
  <w:style w:type="paragraph" w:customStyle="1" w:styleId="AppendixH1">
    <w:name w:val="AppendixH1"/>
    <w:uiPriority w:val="99"/>
    <w:rsid w:val="00DA041E"/>
    <w:pPr>
      <w:spacing w:before="340" w:after="40"/>
    </w:pPr>
    <w:rPr>
      <w:rFonts w:ascii="Linux Libertine" w:hAnsi="Linux Libertine" w:cs="Linux Libertine"/>
      <w:b/>
      <w:bCs/>
      <w:lang w:val="en-US" w:eastAsia="en-US"/>
    </w:rPr>
  </w:style>
  <w:style w:type="paragraph" w:customStyle="1" w:styleId="AppendixH2">
    <w:name w:val="AppendixH2"/>
    <w:uiPriority w:val="99"/>
    <w:rsid w:val="00DA041E"/>
    <w:pPr>
      <w:autoSpaceDE w:val="0"/>
      <w:autoSpaceDN w:val="0"/>
      <w:adjustRightInd w:val="0"/>
      <w:spacing w:before="60" w:after="40"/>
    </w:pPr>
    <w:rPr>
      <w:rFonts w:ascii="Linux Libertine" w:hAnsi="Linux Libertine" w:cs="Linux Libertine"/>
      <w:b/>
      <w:bCs/>
      <w:lang w:val="en-US" w:eastAsia="en-US"/>
    </w:rPr>
  </w:style>
  <w:style w:type="paragraph" w:customStyle="1" w:styleId="AppendixH3">
    <w:name w:val="AppendixH3"/>
    <w:uiPriority w:val="99"/>
    <w:rsid w:val="00DA041E"/>
    <w:pPr>
      <w:autoSpaceDE w:val="0"/>
      <w:autoSpaceDN w:val="0"/>
      <w:adjustRightInd w:val="0"/>
      <w:spacing w:before="60" w:after="140"/>
      <w:ind w:left="240"/>
    </w:pPr>
    <w:rPr>
      <w:rFonts w:ascii="Linux Biolinum" w:hAnsi="Linux Biolinum" w:cs="Linux Biolinum"/>
      <w:i/>
      <w:iCs/>
      <w:sz w:val="18"/>
      <w:szCs w:val="18"/>
      <w:lang w:val="en-US" w:eastAsia="en-US"/>
    </w:rPr>
  </w:style>
  <w:style w:type="character" w:customStyle="1" w:styleId="ArticleTitle">
    <w:name w:val="ArticleTitle"/>
    <w:basedOn w:val="Fontepargpadro"/>
    <w:uiPriority w:val="99"/>
    <w:rsid w:val="00DA041E"/>
    <w:rPr>
      <w:color w:val="auto"/>
      <w:shd w:val="clear" w:color="auto" w:fill="auto"/>
    </w:rPr>
  </w:style>
  <w:style w:type="paragraph" w:customStyle="1" w:styleId="AuthNotes">
    <w:name w:val="AuthNotes"/>
    <w:uiPriority w:val="99"/>
    <w:rsid w:val="00DA041E"/>
    <w:pPr>
      <w:spacing w:after="200" w:line="276" w:lineRule="auto"/>
    </w:pPr>
    <w:rPr>
      <w:rFonts w:cs="Calibri"/>
      <w:color w:val="4F6228"/>
      <w:lang w:val="en-US" w:eastAsia="en-US"/>
    </w:rPr>
  </w:style>
  <w:style w:type="character" w:customStyle="1" w:styleId="author-comment">
    <w:name w:val="author-comment"/>
    <w:basedOn w:val="Fontepargpadro"/>
    <w:uiPriority w:val="99"/>
    <w:rsid w:val="00DA041E"/>
    <w:rPr>
      <w:color w:val="auto"/>
    </w:rPr>
  </w:style>
  <w:style w:type="paragraph" w:customStyle="1" w:styleId="Authors">
    <w:name w:val="Authors"/>
    <w:link w:val="AuthorsChar"/>
    <w:autoRedefine/>
    <w:uiPriority w:val="99"/>
    <w:rsid w:val="00DA041E"/>
    <w:pPr>
      <w:spacing w:before="280" w:after="160"/>
    </w:pPr>
    <w:rPr>
      <w:rFonts w:ascii="Linux Biolinum" w:hAnsi="Linux Biolinum" w:cs="Linux Biolinum"/>
      <w:sz w:val="24"/>
      <w:szCs w:val="24"/>
      <w:lang w:val="en-US" w:eastAsia="en-US"/>
    </w:rPr>
  </w:style>
  <w:style w:type="character" w:customStyle="1" w:styleId="AuthorsChar">
    <w:name w:val="Authors Char"/>
    <w:basedOn w:val="Fontepargpadro"/>
    <w:link w:val="Authors"/>
    <w:uiPriority w:val="99"/>
    <w:locked/>
    <w:rsid w:val="00DA041E"/>
    <w:rPr>
      <w:rFonts w:ascii="Linux Biolinum" w:hAnsi="Linux Biolinum" w:cs="Linux Biolinum"/>
      <w:sz w:val="24"/>
      <w:szCs w:val="24"/>
      <w:lang w:val="en-US" w:eastAsia="en-US"/>
    </w:rPr>
  </w:style>
  <w:style w:type="character" w:customStyle="1" w:styleId="BookTitle">
    <w:name w:val="BookTitle"/>
    <w:basedOn w:val="Fontepargpadro"/>
    <w:uiPriority w:val="99"/>
    <w:rsid w:val="00DA041E"/>
    <w:rPr>
      <w:color w:val="auto"/>
      <w:shd w:val="clear" w:color="auto" w:fill="auto"/>
    </w:rPr>
  </w:style>
  <w:style w:type="paragraph" w:customStyle="1" w:styleId="BoxText">
    <w:name w:val="BoxText"/>
    <w:uiPriority w:val="99"/>
    <w:rsid w:val="00DA041E"/>
    <w:pPr>
      <w:spacing w:after="200" w:line="276" w:lineRule="auto"/>
    </w:pPr>
    <w:rPr>
      <w:rFonts w:cs="Calibri"/>
      <w:sz w:val="18"/>
      <w:szCs w:val="18"/>
      <w:lang w:val="en-US" w:eastAsia="en-US"/>
    </w:rPr>
  </w:style>
  <w:style w:type="paragraph" w:customStyle="1" w:styleId="BoxTitle">
    <w:name w:val="BoxTitle"/>
    <w:basedOn w:val="Normal"/>
    <w:uiPriority w:val="99"/>
    <w:rsid w:val="00DA041E"/>
    <w:rPr>
      <w:rFonts w:ascii="Cambria" w:hAnsi="Cambria" w:cs="Cambria"/>
      <w:sz w:val="24"/>
      <w:szCs w:val="24"/>
    </w:rPr>
  </w:style>
  <w:style w:type="character" w:customStyle="1" w:styleId="City">
    <w:name w:val="City"/>
    <w:basedOn w:val="Fontepargpadro"/>
    <w:uiPriority w:val="99"/>
    <w:rsid w:val="00DA041E"/>
    <w:rPr>
      <w:color w:val="auto"/>
      <w:shd w:val="clear" w:color="auto" w:fill="auto"/>
    </w:rPr>
  </w:style>
  <w:style w:type="character" w:customStyle="1" w:styleId="Collab">
    <w:name w:val="Collab"/>
    <w:basedOn w:val="Fontepargpadro"/>
    <w:uiPriority w:val="99"/>
    <w:rsid w:val="00DA041E"/>
    <w:rPr>
      <w:color w:val="auto"/>
      <w:shd w:val="clear" w:color="auto" w:fill="auto"/>
    </w:rPr>
  </w:style>
  <w:style w:type="character" w:customStyle="1" w:styleId="ConfDate">
    <w:name w:val="ConfDate"/>
    <w:basedOn w:val="Fontepargpadro"/>
    <w:uiPriority w:val="99"/>
    <w:rsid w:val="00DA041E"/>
    <w:rPr>
      <w:rFonts w:ascii="Times New Roman" w:hAnsi="Times New Roman" w:cs="Times New Roman"/>
      <w:color w:val="auto"/>
      <w:sz w:val="20"/>
      <w:szCs w:val="20"/>
    </w:rPr>
  </w:style>
  <w:style w:type="character" w:customStyle="1" w:styleId="ConfLoc">
    <w:name w:val="ConfLoc"/>
    <w:basedOn w:val="Fontepargpadro"/>
    <w:uiPriority w:val="99"/>
    <w:rsid w:val="00DA041E"/>
    <w:rPr>
      <w:color w:val="auto"/>
      <w:shd w:val="clear" w:color="auto" w:fill="auto"/>
    </w:rPr>
  </w:style>
  <w:style w:type="character" w:customStyle="1" w:styleId="ConfName">
    <w:name w:val="ConfName"/>
    <w:basedOn w:val="Fontepargpadro"/>
    <w:uiPriority w:val="99"/>
    <w:rsid w:val="00DA041E"/>
    <w:rPr>
      <w:color w:val="auto"/>
    </w:rPr>
  </w:style>
  <w:style w:type="paragraph" w:customStyle="1" w:styleId="Correspondence">
    <w:name w:val="Correspondence"/>
    <w:basedOn w:val="Normal"/>
    <w:link w:val="CorrespondenceChar"/>
    <w:autoRedefine/>
    <w:uiPriority w:val="99"/>
    <w:rsid w:val="00DA041E"/>
    <w:rPr>
      <w:color w:val="215868"/>
    </w:rPr>
  </w:style>
  <w:style w:type="character" w:customStyle="1" w:styleId="CorrespondenceChar">
    <w:name w:val="Correspondence Char"/>
    <w:basedOn w:val="Fontepargpadro"/>
    <w:link w:val="Correspondence"/>
    <w:uiPriority w:val="99"/>
    <w:locked/>
    <w:rsid w:val="00DA041E"/>
    <w:rPr>
      <w:rFonts w:ascii="Linux Libertine" w:hAnsi="Linux Libertine" w:cs="Linux Libertine"/>
      <w:color w:val="215868"/>
      <w:sz w:val="22"/>
      <w:szCs w:val="22"/>
      <w:lang w:val="en-US" w:eastAsia="en-US"/>
    </w:rPr>
  </w:style>
  <w:style w:type="character" w:customStyle="1" w:styleId="Country">
    <w:name w:val="Country"/>
    <w:basedOn w:val="Fontepargpadro"/>
    <w:uiPriority w:val="99"/>
    <w:rsid w:val="00DA041E"/>
    <w:rPr>
      <w:color w:val="auto"/>
      <w:shd w:val="clear" w:color="auto" w:fill="auto"/>
    </w:rPr>
  </w:style>
  <w:style w:type="paragraph" w:customStyle="1" w:styleId="DefItem">
    <w:name w:val="DefItem"/>
    <w:basedOn w:val="Normal"/>
    <w:autoRedefine/>
    <w:uiPriority w:val="99"/>
    <w:rsid w:val="00DA041E"/>
    <w:pPr>
      <w:spacing w:after="80"/>
      <w:ind w:left="720"/>
    </w:pPr>
    <w:rPr>
      <w:color w:val="632423"/>
    </w:rPr>
  </w:style>
  <w:style w:type="paragraph" w:customStyle="1" w:styleId="DisplayFormula">
    <w:name w:val="DisplayFormula"/>
    <w:link w:val="DisplayFormulaChar"/>
    <w:uiPriority w:val="99"/>
    <w:rsid w:val="00DA041E"/>
    <w:pPr>
      <w:spacing w:before="100" w:after="100"/>
    </w:pPr>
    <w:rPr>
      <w:rFonts w:ascii="Linux Libertine" w:hAnsi="Linux Libertine" w:cs="Linux Libertine"/>
      <w:sz w:val="18"/>
      <w:szCs w:val="18"/>
      <w:lang w:val="en-US" w:eastAsia="en-US"/>
    </w:rPr>
  </w:style>
  <w:style w:type="character" w:customStyle="1" w:styleId="DisplayFormulaChar">
    <w:name w:val="DisplayFormula Char"/>
    <w:basedOn w:val="Fontepargpadro"/>
    <w:link w:val="DisplayFormula"/>
    <w:uiPriority w:val="99"/>
    <w:locked/>
    <w:rsid w:val="00DA041E"/>
    <w:rPr>
      <w:rFonts w:ascii="Linux Libertine" w:hAnsi="Linux Libertine" w:cs="Linux Libertine"/>
      <w:sz w:val="18"/>
      <w:szCs w:val="18"/>
      <w:lang w:val="en-US" w:eastAsia="en-US"/>
    </w:rPr>
  </w:style>
  <w:style w:type="character" w:customStyle="1" w:styleId="EdFirstName">
    <w:name w:val="EdFirstName"/>
    <w:basedOn w:val="Fontepargpadro"/>
    <w:uiPriority w:val="99"/>
    <w:rsid w:val="00DA041E"/>
    <w:rPr>
      <w:color w:val="auto"/>
      <w:shd w:val="clear" w:color="auto" w:fill="auto"/>
    </w:rPr>
  </w:style>
  <w:style w:type="character" w:customStyle="1" w:styleId="Edition">
    <w:name w:val="Edition"/>
    <w:basedOn w:val="Fontepargpadro"/>
    <w:uiPriority w:val="99"/>
    <w:rsid w:val="00DA041E"/>
    <w:rPr>
      <w:color w:val="auto"/>
      <w:shd w:val="clear" w:color="auto" w:fill="auto"/>
    </w:rPr>
  </w:style>
  <w:style w:type="character" w:customStyle="1" w:styleId="EdSurname">
    <w:name w:val="EdSurname"/>
    <w:basedOn w:val="Fontepargpadro"/>
    <w:uiPriority w:val="99"/>
    <w:rsid w:val="00DA041E"/>
    <w:rPr>
      <w:color w:val="auto"/>
      <w:shd w:val="clear" w:color="auto" w:fill="auto"/>
    </w:rPr>
  </w:style>
  <w:style w:type="character" w:customStyle="1" w:styleId="Email">
    <w:name w:val="Email"/>
    <w:basedOn w:val="Fontepargpadro"/>
    <w:uiPriority w:val="99"/>
    <w:rsid w:val="00DA041E"/>
    <w:rPr>
      <w:color w:val="auto"/>
    </w:rPr>
  </w:style>
  <w:style w:type="character" w:customStyle="1" w:styleId="Fax">
    <w:name w:val="Fax"/>
    <w:basedOn w:val="Fontepargpadro"/>
    <w:uiPriority w:val="99"/>
    <w:rsid w:val="00DA041E"/>
    <w:rPr>
      <w:color w:val="auto"/>
    </w:rPr>
  </w:style>
  <w:style w:type="paragraph" w:customStyle="1" w:styleId="FigNote">
    <w:name w:val="FigNote"/>
    <w:basedOn w:val="TableFootnote"/>
    <w:uiPriority w:val="99"/>
    <w:rsid w:val="00DA041E"/>
  </w:style>
  <w:style w:type="paragraph" w:customStyle="1" w:styleId="FigureCaption">
    <w:name w:val="FigureCaption"/>
    <w:link w:val="FigureCaptionChar"/>
    <w:autoRedefine/>
    <w:uiPriority w:val="99"/>
    <w:rsid w:val="002C151E"/>
    <w:pPr>
      <w:spacing w:before="220" w:after="240"/>
      <w:jc w:val="center"/>
    </w:pPr>
    <w:rPr>
      <w:rFonts w:ascii="Linux Libertine" w:hAnsi="Linux Libertine" w:cs="Linux Libertine"/>
      <w:b/>
      <w:bCs/>
      <w:sz w:val="18"/>
      <w:szCs w:val="18"/>
      <w:lang w:val="en-US" w:eastAsia="en-US"/>
    </w:rPr>
  </w:style>
  <w:style w:type="character" w:customStyle="1" w:styleId="FigureCaptionChar">
    <w:name w:val="FigureCaption Char"/>
    <w:basedOn w:val="Fontepargpadro"/>
    <w:link w:val="FigureCaption"/>
    <w:uiPriority w:val="99"/>
    <w:locked/>
    <w:rsid w:val="002C151E"/>
    <w:rPr>
      <w:rFonts w:ascii="Linux Libertine" w:hAnsi="Linux Libertine" w:cs="Linux Libertine"/>
      <w:b/>
      <w:bCs/>
      <w:sz w:val="18"/>
      <w:szCs w:val="18"/>
      <w:lang w:val="en-US" w:eastAsia="en-US"/>
    </w:rPr>
  </w:style>
  <w:style w:type="character" w:customStyle="1" w:styleId="FirstName">
    <w:name w:val="FirstName"/>
    <w:basedOn w:val="Fontepargpadro"/>
    <w:uiPriority w:val="99"/>
    <w:rsid w:val="00DA041E"/>
    <w:rPr>
      <w:color w:val="auto"/>
      <w:shd w:val="clear" w:color="auto" w:fill="auto"/>
    </w:rPr>
  </w:style>
  <w:style w:type="character" w:customStyle="1" w:styleId="focus">
    <w:name w:val="focus"/>
    <w:basedOn w:val="Fontepargpadro"/>
    <w:uiPriority w:val="99"/>
    <w:rsid w:val="00DA041E"/>
  </w:style>
  <w:style w:type="character" w:customStyle="1" w:styleId="FundAgency">
    <w:name w:val="FundAgency"/>
    <w:basedOn w:val="Fontepargpadro"/>
    <w:uiPriority w:val="99"/>
    <w:rsid w:val="00661B7D"/>
    <w:rPr>
      <w:color w:val="auto"/>
    </w:rPr>
  </w:style>
  <w:style w:type="character" w:customStyle="1" w:styleId="FundNumber">
    <w:name w:val="FundNumber"/>
    <w:basedOn w:val="Fontepargpadro"/>
    <w:uiPriority w:val="99"/>
    <w:rsid w:val="00661B7D"/>
    <w:rPr>
      <w:color w:val="auto"/>
    </w:rPr>
  </w:style>
  <w:style w:type="paragraph" w:customStyle="1" w:styleId="GlossaryHead">
    <w:name w:val="GlossaryHead"/>
    <w:basedOn w:val="Head1"/>
    <w:uiPriority w:val="99"/>
    <w:rsid w:val="00DA041E"/>
    <w:rPr>
      <w:rFonts w:ascii="Cambria" w:hAnsi="Cambria" w:cs="Cambria"/>
      <w:color w:val="943634"/>
      <w:sz w:val="28"/>
      <w:szCs w:val="28"/>
    </w:rPr>
  </w:style>
  <w:style w:type="character" w:customStyle="1" w:styleId="Issue">
    <w:name w:val="Issue"/>
    <w:basedOn w:val="Fontepargpadro"/>
    <w:uiPriority w:val="99"/>
    <w:rsid w:val="00DA041E"/>
    <w:rPr>
      <w:color w:val="auto"/>
      <w:shd w:val="clear" w:color="auto" w:fill="auto"/>
    </w:rPr>
  </w:style>
  <w:style w:type="character" w:customStyle="1" w:styleId="JournalTitle">
    <w:name w:val="JournalTitle"/>
    <w:basedOn w:val="Fontepargpadro"/>
    <w:uiPriority w:val="99"/>
    <w:rsid w:val="00DA041E"/>
    <w:rPr>
      <w:color w:val="auto"/>
      <w:shd w:val="clear" w:color="auto" w:fill="auto"/>
    </w:rPr>
  </w:style>
  <w:style w:type="paragraph" w:customStyle="1" w:styleId="KeyWordHead">
    <w:name w:val="KeyWordHead"/>
    <w:autoRedefine/>
    <w:uiPriority w:val="99"/>
    <w:rsid w:val="00DA041E"/>
    <w:pPr>
      <w:spacing w:before="200" w:after="20"/>
    </w:pPr>
    <w:rPr>
      <w:rFonts w:ascii="Linux Libertine" w:hAnsi="Linux Libertine" w:cs="Linux Libertine"/>
      <w:b/>
      <w:bCs/>
      <w:lang w:val="en-US" w:eastAsia="en-US"/>
    </w:rPr>
  </w:style>
  <w:style w:type="paragraph" w:customStyle="1" w:styleId="KeyWords">
    <w:name w:val="KeyWords"/>
    <w:basedOn w:val="Normal"/>
    <w:uiPriority w:val="99"/>
    <w:rsid w:val="00DA041E"/>
    <w:pPr>
      <w:spacing w:before="60" w:after="60"/>
    </w:pPr>
  </w:style>
  <w:style w:type="character" w:customStyle="1" w:styleId="Label">
    <w:name w:val="Label"/>
    <w:basedOn w:val="Fontepargpadro"/>
    <w:uiPriority w:val="99"/>
    <w:rsid w:val="00DA041E"/>
    <w:rPr>
      <w:rFonts w:ascii="Linux Biolinum" w:hAnsi="Linux Biolinum" w:cs="Linux Biolinum"/>
      <w:b/>
      <w:bCs/>
      <w:color w:val="auto"/>
      <w:sz w:val="18"/>
      <w:szCs w:val="18"/>
    </w:rPr>
  </w:style>
  <w:style w:type="character" w:customStyle="1" w:styleId="MiscDate">
    <w:name w:val="MiscDate"/>
    <w:basedOn w:val="Fontepargpadro"/>
    <w:uiPriority w:val="99"/>
    <w:rsid w:val="00DA041E"/>
    <w:rPr>
      <w:color w:val="7030A0"/>
    </w:rPr>
  </w:style>
  <w:style w:type="character" w:customStyle="1" w:styleId="name-alternative">
    <w:name w:val="name-alternative"/>
    <w:basedOn w:val="Fontepargpadro"/>
    <w:uiPriority w:val="99"/>
    <w:rsid w:val="00DA041E"/>
    <w:rPr>
      <w:color w:val="auto"/>
    </w:rPr>
  </w:style>
  <w:style w:type="paragraph" w:customStyle="1" w:styleId="NomenclatureHead">
    <w:name w:val="NomenclatureHead"/>
    <w:basedOn w:val="Normal"/>
    <w:uiPriority w:val="99"/>
    <w:rsid w:val="00DA041E"/>
    <w:rPr>
      <w:rFonts w:ascii="Cambria" w:hAnsi="Cambria" w:cs="Cambria"/>
      <w:color w:val="943634"/>
      <w:sz w:val="28"/>
      <w:szCs w:val="28"/>
    </w:rPr>
  </w:style>
  <w:style w:type="character" w:customStyle="1" w:styleId="OrgDiv">
    <w:name w:val="OrgDiv"/>
    <w:basedOn w:val="Fontepargpadro"/>
    <w:uiPriority w:val="99"/>
    <w:rsid w:val="00DA041E"/>
    <w:rPr>
      <w:color w:val="auto"/>
    </w:rPr>
  </w:style>
  <w:style w:type="character" w:customStyle="1" w:styleId="OrgName">
    <w:name w:val="OrgName"/>
    <w:basedOn w:val="Fontepargpadro"/>
    <w:uiPriority w:val="99"/>
    <w:rsid w:val="00DA041E"/>
    <w:rPr>
      <w:color w:val="auto"/>
    </w:rPr>
  </w:style>
  <w:style w:type="paragraph" w:customStyle="1" w:styleId="Para">
    <w:name w:val="Para"/>
    <w:autoRedefine/>
    <w:qFormat/>
    <w:rsid w:val="00DA041E"/>
    <w:pPr>
      <w:spacing w:line="264" w:lineRule="auto"/>
      <w:ind w:firstLine="240"/>
    </w:pPr>
    <w:rPr>
      <w:rFonts w:ascii="Linux Libertine" w:hAnsi="Linux Libertine" w:cs="Linux Libertine"/>
      <w:sz w:val="18"/>
      <w:szCs w:val="18"/>
      <w:lang w:val="en-US" w:eastAsia="en-US"/>
    </w:rPr>
  </w:style>
  <w:style w:type="character" w:customStyle="1" w:styleId="PatentNum">
    <w:name w:val="PatentNum"/>
    <w:basedOn w:val="Fontepargpadro"/>
    <w:uiPriority w:val="99"/>
    <w:rsid w:val="00DA041E"/>
    <w:rPr>
      <w:color w:val="0000FF"/>
    </w:rPr>
  </w:style>
  <w:style w:type="character" w:customStyle="1" w:styleId="Phone">
    <w:name w:val="Phone"/>
    <w:basedOn w:val="Fontepargpadro"/>
    <w:uiPriority w:val="99"/>
    <w:rsid w:val="00DA041E"/>
    <w:rPr>
      <w:color w:val="auto"/>
    </w:rPr>
  </w:style>
  <w:style w:type="character" w:customStyle="1" w:styleId="PinCode">
    <w:name w:val="PinCode"/>
    <w:basedOn w:val="Fontepargpadro"/>
    <w:uiPriority w:val="99"/>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uiPriority w:val="99"/>
    <w:rsid w:val="00DA041E"/>
    <w:pPr>
      <w:ind w:left="1440"/>
    </w:pPr>
    <w:rPr>
      <w:color w:val="4F6228"/>
    </w:rPr>
  </w:style>
  <w:style w:type="paragraph" w:customStyle="1" w:styleId="PoemSource">
    <w:name w:val="PoemSource"/>
    <w:basedOn w:val="Normal"/>
    <w:uiPriority w:val="99"/>
    <w:rsid w:val="00DA041E"/>
    <w:pPr>
      <w:jc w:val="right"/>
    </w:pPr>
    <w:rPr>
      <w:color w:val="4F6228"/>
    </w:rPr>
  </w:style>
  <w:style w:type="character" w:customStyle="1" w:styleId="Prefix">
    <w:name w:val="Prefix"/>
    <w:basedOn w:val="Fontepargpadro"/>
    <w:uiPriority w:val="99"/>
    <w:rsid w:val="00DA041E"/>
    <w:rPr>
      <w:color w:val="auto"/>
      <w:shd w:val="clear" w:color="auto" w:fill="auto"/>
    </w:rPr>
  </w:style>
  <w:style w:type="paragraph" w:customStyle="1" w:styleId="Source0">
    <w:name w:val="Source"/>
    <w:basedOn w:val="Normal"/>
    <w:uiPriority w:val="99"/>
    <w:rsid w:val="00DA041E"/>
    <w:pPr>
      <w:ind w:left="720"/>
      <w:jc w:val="right"/>
    </w:pPr>
  </w:style>
  <w:style w:type="character" w:customStyle="1" w:styleId="ReceivedDate">
    <w:name w:val="ReceivedDate"/>
    <w:basedOn w:val="Fontepargpadro"/>
    <w:uiPriority w:val="99"/>
    <w:rsid w:val="00DA041E"/>
    <w:rPr>
      <w:color w:val="auto"/>
    </w:rPr>
  </w:style>
  <w:style w:type="paragraph" w:customStyle="1" w:styleId="ReferenceHead">
    <w:name w:val="ReferenceHead"/>
    <w:autoRedefine/>
    <w:uiPriority w:val="99"/>
    <w:rsid w:val="00DA041E"/>
    <w:pPr>
      <w:spacing w:before="200" w:after="40"/>
    </w:pPr>
    <w:rPr>
      <w:rFonts w:ascii="Linux Libertine" w:hAnsi="Linux Libertine" w:cs="Linux Libertine"/>
      <w:b/>
      <w:bCs/>
      <w:lang w:val="en-US" w:eastAsia="en-US"/>
    </w:rPr>
  </w:style>
  <w:style w:type="character" w:customStyle="1" w:styleId="RefMisc">
    <w:name w:val="RefMisc"/>
    <w:basedOn w:val="Fontepargpadro"/>
    <w:uiPriority w:val="99"/>
    <w:rsid w:val="00DA041E"/>
    <w:rPr>
      <w:color w:val="auto"/>
      <w:shd w:val="clear" w:color="auto" w:fill="auto"/>
    </w:rPr>
  </w:style>
  <w:style w:type="character" w:customStyle="1" w:styleId="RevisedDate">
    <w:name w:val="RevisedDate"/>
    <w:basedOn w:val="Fontepargpadro"/>
    <w:uiPriority w:val="99"/>
    <w:rsid w:val="00DA041E"/>
    <w:rPr>
      <w:color w:val="0070C0"/>
    </w:rPr>
  </w:style>
  <w:style w:type="paragraph" w:customStyle="1" w:styleId="SignatureAff">
    <w:name w:val="SignatureAff"/>
    <w:basedOn w:val="Normal"/>
    <w:uiPriority w:val="99"/>
    <w:rsid w:val="00DA041E"/>
    <w:pPr>
      <w:jc w:val="right"/>
    </w:pPr>
  </w:style>
  <w:style w:type="paragraph" w:customStyle="1" w:styleId="SignatureBlock">
    <w:name w:val="SignatureBlock"/>
    <w:basedOn w:val="Normal"/>
    <w:uiPriority w:val="99"/>
    <w:rsid w:val="00DA041E"/>
    <w:pPr>
      <w:jc w:val="right"/>
    </w:pPr>
    <w:rPr>
      <w:bdr w:val="dotted" w:sz="4" w:space="0" w:color="auto"/>
    </w:rPr>
  </w:style>
  <w:style w:type="character" w:customStyle="1" w:styleId="State">
    <w:name w:val="State"/>
    <w:basedOn w:val="Fontepargpadro"/>
    <w:uiPriority w:val="99"/>
    <w:rsid w:val="00DA041E"/>
    <w:rPr>
      <w:color w:val="auto"/>
    </w:rPr>
  </w:style>
  <w:style w:type="paragraph" w:customStyle="1" w:styleId="StatementItalic">
    <w:name w:val="StatementItalic"/>
    <w:basedOn w:val="Normal"/>
    <w:autoRedefine/>
    <w:uiPriority w:val="99"/>
    <w:rsid w:val="00DA041E"/>
    <w:pPr>
      <w:ind w:left="720"/>
    </w:pPr>
    <w:rPr>
      <w:i/>
      <w:iCs/>
      <w:sz w:val="20"/>
      <w:szCs w:val="20"/>
    </w:rPr>
  </w:style>
  <w:style w:type="paragraph" w:customStyle="1" w:styleId="Statements">
    <w:name w:val="Statements"/>
    <w:basedOn w:val="Normal"/>
    <w:uiPriority w:val="99"/>
    <w:rsid w:val="00DA041E"/>
    <w:pPr>
      <w:ind w:firstLine="240"/>
    </w:pPr>
  </w:style>
  <w:style w:type="character" w:customStyle="1" w:styleId="Street">
    <w:name w:val="Street"/>
    <w:basedOn w:val="Fontepargpadro"/>
    <w:uiPriority w:val="99"/>
    <w:rsid w:val="00DA041E"/>
    <w:rPr>
      <w:color w:val="auto"/>
      <w:shd w:val="clear" w:color="auto" w:fill="auto"/>
    </w:rPr>
  </w:style>
  <w:style w:type="character" w:customStyle="1" w:styleId="Suffix">
    <w:name w:val="Suffix"/>
    <w:basedOn w:val="Fontepargpadro"/>
    <w:uiPriority w:val="99"/>
    <w:rsid w:val="00DA041E"/>
    <w:rPr>
      <w:color w:val="auto"/>
      <w:shd w:val="clear" w:color="auto" w:fill="auto"/>
    </w:rPr>
  </w:style>
  <w:style w:type="character" w:customStyle="1" w:styleId="Surname">
    <w:name w:val="Surname"/>
    <w:basedOn w:val="Fontepargpadro"/>
    <w:uiPriority w:val="99"/>
    <w:rsid w:val="00DA041E"/>
    <w:rPr>
      <w:color w:val="auto"/>
      <w:shd w:val="clear" w:color="auto" w:fill="auto"/>
    </w:rPr>
  </w:style>
  <w:style w:type="paragraph" w:customStyle="1" w:styleId="TableCaption">
    <w:name w:val="TableCaption"/>
    <w:link w:val="TableCaptionChar"/>
    <w:autoRedefine/>
    <w:uiPriority w:val="99"/>
    <w:rsid w:val="001B5EC7"/>
    <w:pPr>
      <w:spacing w:before="360" w:after="280"/>
      <w:jc w:val="center"/>
    </w:pPr>
    <w:rPr>
      <w:rFonts w:ascii="Linux Libertine" w:hAnsi="Linux Libertine" w:cs="Linux Libertine"/>
      <w:b/>
      <w:bCs/>
      <w:sz w:val="18"/>
      <w:szCs w:val="18"/>
      <w:lang w:val="en-US" w:eastAsia="en-US"/>
    </w:rPr>
  </w:style>
  <w:style w:type="character" w:customStyle="1" w:styleId="TableCaptionChar">
    <w:name w:val="TableCaption Char"/>
    <w:basedOn w:val="Fontepargpadro"/>
    <w:link w:val="TableCaption"/>
    <w:uiPriority w:val="99"/>
    <w:locked/>
    <w:rsid w:val="001B5EC7"/>
    <w:rPr>
      <w:rFonts w:ascii="Linux Libertine" w:hAnsi="Linux Libertine" w:cs="Linux Libertine"/>
      <w:b/>
      <w:bCs/>
      <w:sz w:val="18"/>
      <w:szCs w:val="18"/>
      <w:lang w:val="en-US" w:eastAsia="en-US"/>
    </w:rPr>
  </w:style>
  <w:style w:type="paragraph" w:customStyle="1" w:styleId="TableFootnote">
    <w:name w:val="TableFootnote"/>
    <w:basedOn w:val="Normal"/>
    <w:link w:val="TableFootnoteChar"/>
    <w:uiPriority w:val="99"/>
    <w:rsid w:val="00DA041E"/>
    <w:pPr>
      <w:spacing w:before="60" w:line="240" w:lineRule="auto"/>
      <w:jc w:val="center"/>
    </w:pPr>
    <w:rPr>
      <w:sz w:val="14"/>
      <w:szCs w:val="14"/>
    </w:rPr>
  </w:style>
  <w:style w:type="character" w:customStyle="1" w:styleId="TableFootnoteChar">
    <w:name w:val="TableFootnote Char"/>
    <w:basedOn w:val="Fontepargpadro"/>
    <w:link w:val="TableFootnote"/>
    <w:uiPriority w:val="99"/>
    <w:locked/>
    <w:rsid w:val="00DA041E"/>
    <w:rPr>
      <w:rFonts w:ascii="Linux Libertine" w:hAnsi="Linux Libertine" w:cs="Linux Libertine"/>
      <w:sz w:val="22"/>
      <w:szCs w:val="22"/>
      <w:lang w:val="en-US" w:eastAsia="en-US"/>
    </w:rPr>
  </w:style>
  <w:style w:type="paragraph" w:customStyle="1" w:styleId="TitleNote">
    <w:name w:val="TitleNote"/>
    <w:basedOn w:val="AuthNotes"/>
    <w:uiPriority w:val="99"/>
    <w:rsid w:val="00DA041E"/>
    <w:rPr>
      <w:sz w:val="20"/>
      <w:szCs w:val="20"/>
    </w:rPr>
  </w:style>
  <w:style w:type="paragraph" w:customStyle="1" w:styleId="TransAbstract">
    <w:name w:val="TransAbstract"/>
    <w:basedOn w:val="Abstract"/>
    <w:uiPriority w:val="99"/>
    <w:rsid w:val="00DA041E"/>
    <w:pPr>
      <w:spacing w:after="210"/>
    </w:pPr>
  </w:style>
  <w:style w:type="character" w:customStyle="1" w:styleId="TransTitle">
    <w:name w:val="TransTitle"/>
    <w:basedOn w:val="Fontepargpadro"/>
    <w:uiPriority w:val="99"/>
    <w:rsid w:val="00DA041E"/>
    <w:rPr>
      <w:color w:val="auto"/>
    </w:rPr>
  </w:style>
  <w:style w:type="character" w:customStyle="1" w:styleId="Year">
    <w:name w:val="Year"/>
    <w:basedOn w:val="Fontepargpadro"/>
    <w:uiPriority w:val="99"/>
    <w:rsid w:val="00DA041E"/>
    <w:rPr>
      <w:color w:val="auto"/>
      <w:shd w:val="clear" w:color="auto" w:fill="auto"/>
    </w:rPr>
  </w:style>
  <w:style w:type="paragraph" w:customStyle="1" w:styleId="DisplayFormulaUnnum">
    <w:name w:val="DisplayFormulaUnnum"/>
    <w:basedOn w:val="Normal"/>
    <w:link w:val="DisplayFormulaUnnumChar"/>
    <w:uiPriority w:val="99"/>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99"/>
    <w:rsid w:val="00DA041E"/>
    <w:rPr>
      <w:rFonts w:ascii="Cambria" w:hAnsi="Cambria" w:cs="Cambria"/>
      <w:i/>
      <w:iCs/>
      <w:color w:val="4F81BD"/>
      <w:spacing w:val="15"/>
      <w:sz w:val="24"/>
      <w:szCs w:val="24"/>
    </w:rPr>
  </w:style>
  <w:style w:type="character" w:customStyle="1" w:styleId="DisplayFormulaUnnumChar">
    <w:name w:val="DisplayFormulaUnnum Char"/>
    <w:basedOn w:val="Fontepargpadro"/>
    <w:link w:val="DisplayFormulaUnnum"/>
    <w:uiPriority w:val="99"/>
    <w:locked/>
    <w:rsid w:val="00DA041E"/>
    <w:rPr>
      <w:rFonts w:ascii="Linux Libertine" w:hAnsi="Linux Libertine" w:cs="Linux Libertine"/>
      <w:sz w:val="22"/>
      <w:szCs w:val="22"/>
      <w:lang w:val="en-US" w:eastAsia="en-US"/>
    </w:rPr>
  </w:style>
  <w:style w:type="paragraph" w:customStyle="1" w:styleId="FigureUnnum">
    <w:name w:val="FigureUnnum"/>
    <w:basedOn w:val="Normal"/>
    <w:link w:val="FigureUnnumChar"/>
    <w:uiPriority w:val="99"/>
    <w:rsid w:val="00DA041E"/>
  </w:style>
  <w:style w:type="character" w:customStyle="1" w:styleId="FigureUnnumChar">
    <w:name w:val="FigureUnnum Char"/>
    <w:basedOn w:val="Fontepargpadro"/>
    <w:link w:val="FigureUnnum"/>
    <w:uiPriority w:val="99"/>
    <w:locked/>
    <w:rsid w:val="00DA041E"/>
    <w:rPr>
      <w:rFonts w:ascii="Linux Libertine" w:hAnsi="Linux Libertine" w:cs="Linux Libertine"/>
      <w:sz w:val="22"/>
      <w:szCs w:val="22"/>
      <w:lang w:val="en-US" w:eastAsia="en-US"/>
    </w:rPr>
  </w:style>
  <w:style w:type="paragraph" w:customStyle="1" w:styleId="PresentAddress">
    <w:name w:val="PresentAddress"/>
    <w:basedOn w:val="Normal"/>
    <w:link w:val="PresentAddressChar"/>
    <w:uiPriority w:val="99"/>
    <w:rsid w:val="00DA041E"/>
  </w:style>
  <w:style w:type="character" w:customStyle="1" w:styleId="PresentAddressChar">
    <w:name w:val="PresentAddress Char"/>
    <w:basedOn w:val="Fontepargpadro"/>
    <w:link w:val="PresentAddress"/>
    <w:uiPriority w:val="99"/>
    <w:locked/>
    <w:rsid w:val="00DA041E"/>
    <w:rPr>
      <w:rFonts w:ascii="Linux Libertine" w:hAnsi="Linux Libertine" w:cs="Linux Libertine"/>
      <w:sz w:val="22"/>
      <w:szCs w:val="22"/>
      <w:lang w:val="en-US" w:eastAsia="en-US"/>
    </w:rPr>
  </w:style>
  <w:style w:type="paragraph" w:customStyle="1" w:styleId="ParaContinue">
    <w:name w:val="ParaContinue"/>
    <w:basedOn w:val="Para"/>
    <w:link w:val="ParaContinueChar"/>
    <w:uiPriority w:val="99"/>
    <w:rsid w:val="00DA041E"/>
    <w:pPr>
      <w:ind w:firstLine="0"/>
    </w:pPr>
  </w:style>
  <w:style w:type="character" w:customStyle="1" w:styleId="ParaContinueChar">
    <w:name w:val="ParaContinue Char"/>
    <w:basedOn w:val="Fontepargpadro"/>
    <w:link w:val="ParaContinue"/>
    <w:uiPriority w:val="99"/>
    <w:locked/>
    <w:rsid w:val="00DA041E"/>
    <w:rPr>
      <w:rFonts w:ascii="Linux Libertine" w:hAnsi="Linux Libertine" w:cs="Linux Libertine"/>
      <w:sz w:val="22"/>
      <w:szCs w:val="22"/>
      <w:lang w:val="en-US" w:eastAsia="en-US"/>
    </w:rPr>
  </w:style>
  <w:style w:type="paragraph" w:customStyle="1" w:styleId="AuthorBio">
    <w:name w:val="AuthorBio"/>
    <w:link w:val="AuthorBioChar"/>
    <w:uiPriority w:val="99"/>
    <w:rsid w:val="00DA041E"/>
    <w:pPr>
      <w:spacing w:after="200" w:line="276" w:lineRule="auto"/>
    </w:pPr>
    <w:rPr>
      <w:rFonts w:cs="Calibri"/>
      <w:lang w:val="en-US" w:eastAsia="en-US"/>
    </w:rPr>
  </w:style>
  <w:style w:type="character" w:customStyle="1" w:styleId="AuthorBioChar">
    <w:name w:val="AuthorBio Char"/>
    <w:basedOn w:val="Fontepargpadro"/>
    <w:link w:val="AuthorBio"/>
    <w:uiPriority w:val="99"/>
    <w:locked/>
    <w:rsid w:val="00DA041E"/>
    <w:rPr>
      <w:sz w:val="22"/>
      <w:szCs w:val="22"/>
      <w:lang w:val="en-US" w:eastAsia="en-US"/>
    </w:rPr>
  </w:style>
  <w:style w:type="paragraph" w:customStyle="1" w:styleId="DocHead">
    <w:name w:val="DocHead"/>
    <w:basedOn w:val="Normal"/>
    <w:autoRedefine/>
    <w:uiPriority w:val="99"/>
    <w:rsid w:val="00DA041E"/>
    <w:pPr>
      <w:pBdr>
        <w:top w:val="single" w:sz="4" w:space="1" w:color="auto"/>
        <w:bottom w:val="single" w:sz="4" w:space="1" w:color="auto"/>
      </w:pBdr>
      <w:shd w:val="pct15" w:color="auto" w:fill="auto"/>
    </w:pPr>
    <w:rPr>
      <w:rFonts w:ascii="Cambria" w:hAnsi="Cambria" w:cs="Cambria"/>
      <w:color w:val="000000"/>
      <w:sz w:val="32"/>
      <w:szCs w:val="32"/>
    </w:rPr>
  </w:style>
  <w:style w:type="character" w:customStyle="1" w:styleId="Proceeding">
    <w:name w:val="Proceeding"/>
    <w:basedOn w:val="Fontepargpadro"/>
    <w:uiPriority w:val="99"/>
    <w:rsid w:val="00DA041E"/>
    <w:rPr>
      <w:color w:val="auto"/>
      <w:shd w:val="clear" w:color="auto" w:fill="auto"/>
    </w:rPr>
  </w:style>
  <w:style w:type="character" w:customStyle="1" w:styleId="Report">
    <w:name w:val="Report"/>
    <w:basedOn w:val="Fontepargpadro"/>
    <w:uiPriority w:val="99"/>
    <w:rsid w:val="00DA041E"/>
    <w:rPr>
      <w:shd w:val="clear" w:color="auto" w:fill="auto"/>
    </w:rPr>
  </w:style>
  <w:style w:type="character" w:customStyle="1" w:styleId="Thesis">
    <w:name w:val="Thesis"/>
    <w:basedOn w:val="Fontepargpadro"/>
    <w:uiPriority w:val="99"/>
    <w:rsid w:val="00DA041E"/>
    <w:rPr>
      <w:color w:val="auto"/>
      <w:shd w:val="clear" w:color="auto" w:fill="auto"/>
    </w:rPr>
  </w:style>
  <w:style w:type="character" w:customStyle="1" w:styleId="Issn">
    <w:name w:val="Issn"/>
    <w:basedOn w:val="Fontepargpadro"/>
    <w:uiPriority w:val="99"/>
    <w:rsid w:val="00DA041E"/>
    <w:rPr>
      <w:shd w:val="clear" w:color="auto" w:fill="auto"/>
    </w:rPr>
  </w:style>
  <w:style w:type="character" w:customStyle="1" w:styleId="Isbn">
    <w:name w:val="Isbn"/>
    <w:basedOn w:val="Fontepargpadro"/>
    <w:uiPriority w:val="99"/>
    <w:rsid w:val="00DA041E"/>
    <w:rPr>
      <w:shd w:val="clear" w:color="auto" w:fill="auto"/>
    </w:rPr>
  </w:style>
  <w:style w:type="character" w:customStyle="1" w:styleId="Coden">
    <w:name w:val="Coden"/>
    <w:basedOn w:val="Fontepargpadro"/>
    <w:uiPriority w:val="99"/>
    <w:rsid w:val="00DA041E"/>
    <w:rPr>
      <w:color w:val="auto"/>
      <w:shd w:val="clear" w:color="auto" w:fill="auto"/>
    </w:rPr>
  </w:style>
  <w:style w:type="character" w:customStyle="1" w:styleId="Patent">
    <w:name w:val="Patent"/>
    <w:basedOn w:val="Fontepargpadro"/>
    <w:uiPriority w:val="99"/>
    <w:rsid w:val="00DA041E"/>
    <w:rPr>
      <w:color w:val="auto"/>
      <w:shd w:val="clear" w:color="auto" w:fill="auto"/>
    </w:rPr>
  </w:style>
  <w:style w:type="character" w:customStyle="1" w:styleId="MiddleName">
    <w:name w:val="MiddleName"/>
    <w:basedOn w:val="Fontepargpadro"/>
    <w:uiPriority w:val="99"/>
    <w:rsid w:val="00DA041E"/>
    <w:rPr>
      <w:color w:val="auto"/>
      <w:shd w:val="clear" w:color="auto" w:fill="auto"/>
    </w:rPr>
  </w:style>
  <w:style w:type="character" w:customStyle="1" w:styleId="Query">
    <w:name w:val="Query"/>
    <w:basedOn w:val="Fontepargpadro"/>
    <w:uiPriority w:val="99"/>
    <w:rsid w:val="00DA041E"/>
    <w:rPr>
      <w:shd w:val="clear" w:color="auto" w:fill="auto"/>
    </w:rPr>
  </w:style>
  <w:style w:type="character" w:customStyle="1" w:styleId="EdMiddleName">
    <w:name w:val="EdMiddleName"/>
    <w:basedOn w:val="Fontepargpadro"/>
    <w:uiPriority w:val="99"/>
    <w:rsid w:val="00DA041E"/>
    <w:rPr>
      <w:shd w:val="clear" w:color="auto" w:fill="auto"/>
    </w:rPr>
  </w:style>
  <w:style w:type="paragraph" w:customStyle="1" w:styleId="UnnumFigure">
    <w:name w:val="UnnumFigure"/>
    <w:basedOn w:val="Normal"/>
    <w:uiPriority w:val="99"/>
    <w:rsid w:val="00DA041E"/>
    <w:pPr>
      <w:pBdr>
        <w:top w:val="single" w:sz="4" w:space="1" w:color="auto"/>
        <w:bottom w:val="single" w:sz="4" w:space="1" w:color="auto"/>
      </w:pBdr>
      <w:shd w:val="clear" w:color="auto" w:fill="C6D9F1"/>
    </w:pPr>
  </w:style>
  <w:style w:type="paragraph" w:customStyle="1" w:styleId="UnnumTable">
    <w:name w:val="UnnumTable"/>
    <w:basedOn w:val="Normal"/>
    <w:uiPriority w:val="99"/>
    <w:rsid w:val="00DA041E"/>
    <w:pPr>
      <w:pBdr>
        <w:top w:val="single" w:sz="4" w:space="1" w:color="auto"/>
        <w:bottom w:val="single" w:sz="4" w:space="1" w:color="auto"/>
      </w:pBdr>
      <w:shd w:val="clear" w:color="auto" w:fill="F2DBDB"/>
    </w:pPr>
  </w:style>
  <w:style w:type="paragraph" w:customStyle="1" w:styleId="UnnumScheme">
    <w:name w:val="UnnumScheme"/>
    <w:basedOn w:val="Normal"/>
    <w:uiPriority w:val="99"/>
    <w:rsid w:val="00DA041E"/>
    <w:pPr>
      <w:pBdr>
        <w:top w:val="single" w:sz="4" w:space="1" w:color="auto"/>
        <w:bottom w:val="single" w:sz="4" w:space="1" w:color="auto"/>
      </w:pBdr>
      <w:shd w:val="clear" w:color="auto" w:fill="DBE5F1"/>
    </w:pPr>
  </w:style>
  <w:style w:type="paragraph" w:customStyle="1" w:styleId="Reference">
    <w:name w:val="Reference"/>
    <w:basedOn w:val="Normal"/>
    <w:uiPriority w:val="99"/>
    <w:rsid w:val="00DA041E"/>
  </w:style>
  <w:style w:type="paragraph" w:customStyle="1" w:styleId="Bibentry">
    <w:name w:val="Bib_entry"/>
    <w:autoRedefine/>
    <w:uiPriority w:val="99"/>
    <w:rsid w:val="007D7098"/>
    <w:pPr>
      <w:jc w:val="both"/>
    </w:pPr>
    <w:rPr>
      <w:rFonts w:ascii="Linux Libertine" w:hAnsi="Linux Libertine" w:cs="Linux Libertine"/>
      <w:b/>
      <w:bCs/>
      <w:sz w:val="14"/>
      <w:szCs w:val="14"/>
      <w:lang w:val="en-US" w:eastAsia="en-US"/>
    </w:rPr>
  </w:style>
  <w:style w:type="paragraph" w:customStyle="1" w:styleId="ListStart">
    <w:name w:val="ListStart"/>
    <w:basedOn w:val="Normal"/>
    <w:uiPriority w:val="99"/>
    <w:rsid w:val="00DA041E"/>
  </w:style>
  <w:style w:type="paragraph" w:customStyle="1" w:styleId="ListEnd">
    <w:name w:val="ListEnd"/>
    <w:basedOn w:val="Normal"/>
    <w:uiPriority w:val="99"/>
    <w:rsid w:val="00DA041E"/>
  </w:style>
  <w:style w:type="paragraph" w:customStyle="1" w:styleId="AbbreviationHead">
    <w:name w:val="AbbreviationHead"/>
    <w:basedOn w:val="NomenclatureHead"/>
    <w:uiPriority w:val="99"/>
    <w:rsid w:val="00DA041E"/>
  </w:style>
  <w:style w:type="paragraph" w:customStyle="1" w:styleId="GraphAbstract">
    <w:name w:val="GraphAbstract"/>
    <w:basedOn w:val="Normal"/>
    <w:uiPriority w:val="99"/>
    <w:rsid w:val="00DA041E"/>
  </w:style>
  <w:style w:type="paragraph" w:styleId="Legenda">
    <w:name w:val="caption"/>
    <w:basedOn w:val="Normal"/>
    <w:next w:val="Normal"/>
    <w:autoRedefine/>
    <w:uiPriority w:val="99"/>
    <w:qFormat/>
    <w:locked/>
    <w:rsid w:val="00DA041E"/>
    <w:rPr>
      <w:b/>
      <w:bCs/>
      <w:color w:val="4F81BD"/>
    </w:rPr>
  </w:style>
  <w:style w:type="paragraph" w:customStyle="1" w:styleId="Epigraph">
    <w:name w:val="Epigraph"/>
    <w:basedOn w:val="Normal"/>
    <w:autoRedefine/>
    <w:uiPriority w:val="99"/>
    <w:rsid w:val="00DA041E"/>
    <w:pPr>
      <w:ind w:left="720"/>
    </w:pPr>
    <w:rPr>
      <w:color w:val="5F497A"/>
    </w:rPr>
  </w:style>
  <w:style w:type="paragraph" w:customStyle="1" w:styleId="Dedication">
    <w:name w:val="Dedication"/>
    <w:basedOn w:val="Para"/>
    <w:autoRedefine/>
    <w:uiPriority w:val="99"/>
    <w:rsid w:val="00DA041E"/>
    <w:rPr>
      <w:color w:val="943634"/>
    </w:rPr>
  </w:style>
  <w:style w:type="paragraph" w:customStyle="1" w:styleId="ConflictofInterest">
    <w:name w:val="Conflictof Interest"/>
    <w:basedOn w:val="Para"/>
    <w:autoRedefine/>
    <w:uiPriority w:val="99"/>
    <w:rsid w:val="00DA041E"/>
    <w:rPr>
      <w:sz w:val="22"/>
      <w:szCs w:val="22"/>
    </w:rPr>
  </w:style>
  <w:style w:type="paragraph" w:customStyle="1" w:styleId="FloatQuote">
    <w:name w:val="FloatQuote"/>
    <w:basedOn w:val="Para"/>
    <w:uiPriority w:val="99"/>
    <w:rsid w:val="00DA041E"/>
    <w:pPr>
      <w:shd w:val="clear" w:color="auto" w:fill="FDE9D9"/>
      <w:ind w:left="1134" w:right="1134" w:firstLine="0"/>
      <w:jc w:val="both"/>
    </w:pPr>
  </w:style>
  <w:style w:type="paragraph" w:customStyle="1" w:styleId="PullQuote">
    <w:name w:val="PullQuote"/>
    <w:basedOn w:val="Para"/>
    <w:uiPriority w:val="99"/>
    <w:rsid w:val="00DA041E"/>
    <w:pPr>
      <w:shd w:val="clear" w:color="auto" w:fill="EAF1DD"/>
      <w:ind w:left="1134" w:right="1134" w:firstLine="0"/>
      <w:jc w:val="both"/>
    </w:pPr>
  </w:style>
  <w:style w:type="paragraph" w:customStyle="1" w:styleId="TableFootTitle">
    <w:name w:val="TableFootTitle"/>
    <w:basedOn w:val="TableFootnote"/>
    <w:autoRedefine/>
    <w:uiPriority w:val="99"/>
    <w:rsid w:val="00DA041E"/>
    <w:rPr>
      <w:sz w:val="22"/>
      <w:szCs w:val="22"/>
    </w:rPr>
  </w:style>
  <w:style w:type="character" w:customStyle="1" w:styleId="GrantNumber">
    <w:name w:val="GrantNumber"/>
    <w:basedOn w:val="FundingNumber"/>
    <w:uiPriority w:val="99"/>
    <w:rsid w:val="00DA041E"/>
    <w:rPr>
      <w:color w:val="auto"/>
    </w:rPr>
  </w:style>
  <w:style w:type="character" w:customStyle="1" w:styleId="GrantSponser">
    <w:name w:val="GrantSponser"/>
    <w:basedOn w:val="FundingAgency"/>
    <w:uiPriority w:val="99"/>
    <w:rsid w:val="00DA041E"/>
    <w:rPr>
      <w:color w:val="auto"/>
    </w:rPr>
  </w:style>
  <w:style w:type="character" w:customStyle="1" w:styleId="FundingNumber">
    <w:name w:val="FundingNumber"/>
    <w:basedOn w:val="Fontepargpadro"/>
    <w:uiPriority w:val="99"/>
    <w:rsid w:val="00DA041E"/>
    <w:rPr>
      <w:color w:val="auto"/>
    </w:rPr>
  </w:style>
  <w:style w:type="character" w:customStyle="1" w:styleId="FundingAgency">
    <w:name w:val="FundingAgency"/>
    <w:basedOn w:val="Fontepargpadro"/>
    <w:uiPriority w:val="99"/>
    <w:rsid w:val="00DA041E"/>
    <w:rPr>
      <w:color w:val="FF0000"/>
    </w:rPr>
  </w:style>
  <w:style w:type="paragraph" w:customStyle="1" w:styleId="SuppHead">
    <w:name w:val="SuppHead"/>
    <w:basedOn w:val="Head1"/>
    <w:uiPriority w:val="99"/>
    <w:rsid w:val="00DA041E"/>
  </w:style>
  <w:style w:type="paragraph" w:customStyle="1" w:styleId="SuppInfo">
    <w:name w:val="SuppInfo"/>
    <w:basedOn w:val="Para"/>
    <w:uiPriority w:val="99"/>
    <w:rsid w:val="00DA041E"/>
  </w:style>
  <w:style w:type="paragraph" w:customStyle="1" w:styleId="SuppMedia">
    <w:name w:val="SuppMedia"/>
    <w:basedOn w:val="Para"/>
    <w:uiPriority w:val="99"/>
    <w:rsid w:val="00DA041E"/>
  </w:style>
  <w:style w:type="paragraph" w:customStyle="1" w:styleId="AdditionalInfoHead">
    <w:name w:val="AdditionalInfoHead"/>
    <w:basedOn w:val="Head1"/>
    <w:uiPriority w:val="99"/>
    <w:rsid w:val="00DA041E"/>
  </w:style>
  <w:style w:type="paragraph" w:customStyle="1" w:styleId="AdditionalInfo">
    <w:name w:val="AdditionalInfo"/>
    <w:basedOn w:val="Para"/>
    <w:uiPriority w:val="99"/>
    <w:rsid w:val="00DA041E"/>
  </w:style>
  <w:style w:type="paragraph" w:customStyle="1" w:styleId="Feature">
    <w:name w:val="Feature"/>
    <w:basedOn w:val="BoxTitle"/>
    <w:uiPriority w:val="99"/>
    <w:rsid w:val="00DA041E"/>
  </w:style>
  <w:style w:type="paragraph" w:customStyle="1" w:styleId="AltTitle">
    <w:name w:val="AltTitle"/>
    <w:basedOn w:val="Titledocument"/>
    <w:uiPriority w:val="99"/>
    <w:rsid w:val="00DA041E"/>
  </w:style>
  <w:style w:type="paragraph" w:customStyle="1" w:styleId="AltSubTitle">
    <w:name w:val="AltSubTitle"/>
    <w:basedOn w:val="Subttulo"/>
    <w:uiPriority w:val="99"/>
    <w:rsid w:val="00DA041E"/>
  </w:style>
  <w:style w:type="paragraph" w:customStyle="1" w:styleId="SelfCitation">
    <w:name w:val="SelfCitation"/>
    <w:basedOn w:val="Para"/>
    <w:uiPriority w:val="99"/>
    <w:rsid w:val="00DA041E"/>
  </w:style>
  <w:style w:type="paragraph" w:styleId="Subttulo">
    <w:name w:val="Subtitle"/>
    <w:basedOn w:val="Normal"/>
    <w:next w:val="Normal"/>
    <w:link w:val="SubttuloChar"/>
    <w:uiPriority w:val="99"/>
    <w:qFormat/>
    <w:locked/>
    <w:rsid w:val="00DA041E"/>
    <w:pPr>
      <w:numPr>
        <w:ilvl w:val="1"/>
      </w:numPr>
      <w:spacing w:before="120" w:after="60"/>
      <w:jc w:val="center"/>
    </w:pPr>
    <w:rPr>
      <w:rFonts w:ascii="Linux Biolinum" w:hAnsi="Linux Biolinum" w:cs="Linux Biolinum"/>
      <w:sz w:val="24"/>
      <w:szCs w:val="24"/>
    </w:rPr>
  </w:style>
  <w:style w:type="character" w:customStyle="1" w:styleId="SubttuloChar">
    <w:name w:val="Subtítulo Char"/>
    <w:basedOn w:val="Fontepargpadro"/>
    <w:link w:val="Subttulo"/>
    <w:uiPriority w:val="99"/>
    <w:locked/>
    <w:rsid w:val="00DA041E"/>
    <w:rPr>
      <w:rFonts w:ascii="Linux Biolinum" w:hAnsi="Linux Biolinum" w:cs="Linux Biolinum"/>
      <w:sz w:val="24"/>
      <w:szCs w:val="24"/>
      <w:lang w:val="en-US" w:eastAsia="en-US"/>
    </w:rPr>
  </w:style>
  <w:style w:type="character" w:customStyle="1" w:styleId="ListTitle">
    <w:name w:val="ListTitle"/>
    <w:basedOn w:val="Label"/>
    <w:uiPriority w:val="99"/>
    <w:rsid w:val="00DA041E"/>
    <w:rPr>
      <w:rFonts w:ascii="Linux Biolinum" w:hAnsi="Linux Biolinum" w:cs="Linux Biolinum"/>
      <w:b/>
      <w:bCs/>
      <w:color w:val="auto"/>
      <w:sz w:val="18"/>
      <w:szCs w:val="18"/>
    </w:rPr>
  </w:style>
  <w:style w:type="character" w:customStyle="1" w:styleId="Isource">
    <w:name w:val="Isource"/>
    <w:basedOn w:val="ListTitle"/>
    <w:uiPriority w:val="99"/>
    <w:rsid w:val="00DA041E"/>
    <w:rPr>
      <w:rFonts w:ascii="Linux Biolinum" w:hAnsi="Linux Biolinum" w:cs="Linux Biolinum"/>
      <w:b/>
      <w:bCs/>
      <w:color w:val="auto"/>
      <w:sz w:val="18"/>
      <w:szCs w:val="18"/>
    </w:rPr>
  </w:style>
  <w:style w:type="paragraph" w:customStyle="1" w:styleId="FigSource">
    <w:name w:val="FigSource"/>
    <w:basedOn w:val="Normal"/>
    <w:uiPriority w:val="99"/>
    <w:rsid w:val="00DA041E"/>
  </w:style>
  <w:style w:type="paragraph" w:customStyle="1" w:styleId="Copyright">
    <w:name w:val="Copyright"/>
    <w:basedOn w:val="Normal"/>
    <w:uiPriority w:val="99"/>
    <w:rsid w:val="00DA041E"/>
  </w:style>
  <w:style w:type="paragraph" w:customStyle="1" w:styleId="InlineSupp">
    <w:name w:val="InlineSupp"/>
    <w:basedOn w:val="Normal"/>
    <w:uiPriority w:val="99"/>
    <w:rsid w:val="00DA041E"/>
  </w:style>
  <w:style w:type="paragraph" w:customStyle="1" w:styleId="SidebarQuote">
    <w:name w:val="SidebarQuote"/>
    <w:basedOn w:val="Normal"/>
    <w:uiPriority w:val="99"/>
    <w:rsid w:val="00DA041E"/>
  </w:style>
  <w:style w:type="character" w:customStyle="1" w:styleId="AltName">
    <w:name w:val="AltName"/>
    <w:basedOn w:val="Fontepargpadro"/>
    <w:uiPriority w:val="99"/>
    <w:rsid w:val="00DA041E"/>
    <w:rPr>
      <w:color w:val="auto"/>
    </w:rPr>
  </w:style>
  <w:style w:type="paragraph" w:customStyle="1" w:styleId="StereoChemComp">
    <w:name w:val="StereoChemComp"/>
    <w:basedOn w:val="Normal"/>
    <w:uiPriority w:val="99"/>
    <w:rsid w:val="00DA041E"/>
  </w:style>
  <w:style w:type="paragraph" w:customStyle="1" w:styleId="StereoChemForm">
    <w:name w:val="StereoChemForm"/>
    <w:basedOn w:val="Normal"/>
    <w:uiPriority w:val="99"/>
    <w:rsid w:val="00DA041E"/>
  </w:style>
  <w:style w:type="paragraph" w:customStyle="1" w:styleId="StereoChemInfo">
    <w:name w:val="StereoChemInfo"/>
    <w:basedOn w:val="Normal"/>
    <w:uiPriority w:val="99"/>
    <w:rsid w:val="00DA041E"/>
  </w:style>
  <w:style w:type="paragraph" w:customStyle="1" w:styleId="MTDisplayEquation">
    <w:name w:val="MTDisplayEquation"/>
    <w:basedOn w:val="Normal"/>
    <w:next w:val="Normal"/>
    <w:link w:val="MTDisplayEquationChar"/>
    <w:uiPriority w:val="99"/>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uiPriority w:val="99"/>
    <w:locked/>
    <w:rsid w:val="006912AD"/>
    <w:rPr>
      <w:rFonts w:ascii="Calibri" w:hAnsi="Calibri" w:cs="Calibri"/>
      <w:sz w:val="22"/>
      <w:szCs w:val="22"/>
      <w:lang w:val="en-US" w:eastAsia="en-US"/>
    </w:rPr>
  </w:style>
  <w:style w:type="character" w:customStyle="1" w:styleId="MTConvertedEquation">
    <w:name w:val="MTConvertedEquation"/>
    <w:basedOn w:val="Fontepargpadro"/>
    <w:uiPriority w:val="99"/>
    <w:rsid w:val="00040AE8"/>
    <w:rPr>
      <w:sz w:val="28"/>
      <w:szCs w:val="28"/>
    </w:rPr>
  </w:style>
  <w:style w:type="paragraph" w:styleId="Textodenotaderodap">
    <w:name w:val="footnote text"/>
    <w:basedOn w:val="Normal"/>
    <w:link w:val="TextodenotaderodapChar"/>
    <w:rsid w:val="00DA041E"/>
    <w:pPr>
      <w:spacing w:line="240" w:lineRule="auto"/>
    </w:pPr>
    <w:rPr>
      <w:sz w:val="14"/>
      <w:szCs w:val="14"/>
    </w:rPr>
  </w:style>
  <w:style w:type="character" w:customStyle="1" w:styleId="TextodenotaderodapChar">
    <w:name w:val="Texto de nota de rodapé Char"/>
    <w:basedOn w:val="Fontepargpadro"/>
    <w:link w:val="Textodenotaderodap"/>
    <w:locked/>
    <w:rsid w:val="00DA041E"/>
    <w:rPr>
      <w:rFonts w:ascii="Linux Libertine" w:hAnsi="Linux Libertine" w:cs="Linux Libertine"/>
      <w:sz w:val="22"/>
      <w:szCs w:val="22"/>
      <w:lang w:val="en-US" w:eastAsia="en-US"/>
    </w:rPr>
  </w:style>
  <w:style w:type="paragraph" w:customStyle="1" w:styleId="SIGPLANBasic">
    <w:name w:val="SIGPLAN Basic"/>
    <w:uiPriority w:val="99"/>
    <w:rsid w:val="00DA041E"/>
    <w:pPr>
      <w:spacing w:line="200" w:lineRule="exact"/>
    </w:pPr>
    <w:rPr>
      <w:rFonts w:ascii="Times New Roman" w:hAnsi="Times New Roman" w:cs="Times New Roman"/>
      <w:sz w:val="18"/>
      <w:szCs w:val="18"/>
      <w:lang w:val="en-US" w:eastAsia="en-US"/>
    </w:rPr>
  </w:style>
  <w:style w:type="paragraph" w:customStyle="1" w:styleId="SIGPLANSectionheading">
    <w:name w:val="SIGPLAN Section heading"/>
    <w:basedOn w:val="SIGPLANBasic"/>
    <w:next w:val="SIGPLANParagraph1"/>
    <w:uiPriority w:val="99"/>
    <w:rsid w:val="00DA041E"/>
    <w:pPr>
      <w:keepNext/>
      <w:numPr>
        <w:numId w:val="35"/>
      </w:numPr>
      <w:suppressAutoHyphens/>
      <w:spacing w:before="120" w:after="100" w:line="260" w:lineRule="exact"/>
      <w:outlineLvl w:val="0"/>
    </w:pPr>
    <w:rPr>
      <w:b/>
      <w:bCs/>
      <w:sz w:val="22"/>
      <w:szCs w:val="22"/>
    </w:rPr>
  </w:style>
  <w:style w:type="paragraph" w:customStyle="1" w:styleId="SIGPLANAcknowledgmentsheading">
    <w:name w:val="SIGPLAN Acknowledgments heading"/>
    <w:basedOn w:val="SIGPLANSectionheading"/>
    <w:next w:val="SIGPLANParagraph1"/>
    <w:uiPriority w:val="99"/>
    <w:rsid w:val="00DA041E"/>
    <w:pPr>
      <w:numPr>
        <w:numId w:val="36"/>
      </w:numPr>
    </w:pPr>
  </w:style>
  <w:style w:type="paragraph" w:customStyle="1" w:styleId="SIGPLANAbstractheading">
    <w:name w:val="SIGPLAN Abstract heading"/>
    <w:basedOn w:val="SIGPLANAcknowledgmentsheading"/>
    <w:next w:val="SIGPLANParagraph1"/>
    <w:uiPriority w:val="99"/>
    <w:rsid w:val="00DA041E"/>
    <w:pPr>
      <w:numPr>
        <w:numId w:val="37"/>
      </w:numPr>
      <w:spacing w:before="0" w:line="240" w:lineRule="exact"/>
    </w:pPr>
  </w:style>
  <w:style w:type="paragraph" w:customStyle="1" w:styleId="SIGPLANAppendixheading">
    <w:name w:val="SIGPLAN Appendix heading"/>
    <w:basedOn w:val="SIGPLANSectionheading"/>
    <w:next w:val="SIGPLANParagraph1"/>
    <w:uiPriority w:val="99"/>
    <w:rsid w:val="00DA041E"/>
    <w:pPr>
      <w:numPr>
        <w:numId w:val="38"/>
      </w:numPr>
    </w:pPr>
  </w:style>
  <w:style w:type="paragraph" w:customStyle="1" w:styleId="SIGPLANAuthorname">
    <w:name w:val="SIGPLAN Author name"/>
    <w:basedOn w:val="Normal"/>
    <w:next w:val="SIGPLANAuthoraffiliation"/>
    <w:uiPriority w:val="99"/>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uiPriority w:val="99"/>
    <w:rsid w:val="00DA041E"/>
    <w:pPr>
      <w:spacing w:before="100" w:after="0" w:line="200" w:lineRule="exact"/>
    </w:pPr>
  </w:style>
  <w:style w:type="paragraph" w:customStyle="1" w:styleId="SIGPLANAuthoremail">
    <w:name w:val="SIGPLAN Author email"/>
    <w:basedOn w:val="SIGPLANAuthoraffiliation"/>
    <w:next w:val="SIGPLANBasic"/>
    <w:uiPriority w:val="99"/>
    <w:rsid w:val="00DA041E"/>
    <w:pPr>
      <w:spacing w:before="40"/>
    </w:pPr>
    <w:rPr>
      <w:rFonts w:ascii="Trebuchet MS" w:hAnsi="Trebuchet MS" w:cs="Trebuchet MS"/>
      <w:sz w:val="16"/>
      <w:szCs w:val="16"/>
    </w:rPr>
  </w:style>
  <w:style w:type="character" w:customStyle="1" w:styleId="SIGPLANCode">
    <w:name w:val="SIGPLAN Code"/>
    <w:basedOn w:val="Fontepargpadro"/>
    <w:uiPriority w:val="99"/>
    <w:rsid w:val="00DA041E"/>
    <w:rPr>
      <w:rFonts w:ascii="Lucida Console" w:hAnsi="Lucida Console" w:cs="Lucida Console"/>
      <w:sz w:val="16"/>
      <w:szCs w:val="16"/>
    </w:rPr>
  </w:style>
  <w:style w:type="character" w:customStyle="1" w:styleId="SIGPLANComputer">
    <w:name w:val="SIGPLAN Computer"/>
    <w:basedOn w:val="Fontepargpadro"/>
    <w:uiPriority w:val="99"/>
    <w:rsid w:val="00DA041E"/>
    <w:rPr>
      <w:rFonts w:ascii="Trebuchet MS" w:hAnsi="Trebuchet MS" w:cs="Trebuchet MS"/>
      <w:sz w:val="16"/>
      <w:szCs w:val="16"/>
    </w:rPr>
  </w:style>
  <w:style w:type="paragraph" w:customStyle="1" w:styleId="SIGPLANCopyrightnotice">
    <w:name w:val="SIGPLAN Copyright notice"/>
    <w:basedOn w:val="SIGPLANBasic"/>
    <w:uiPriority w:val="99"/>
    <w:rsid w:val="00DA041E"/>
    <w:pPr>
      <w:suppressAutoHyphens/>
      <w:spacing w:line="160" w:lineRule="exact"/>
      <w:jc w:val="both"/>
    </w:pPr>
    <w:rPr>
      <w:sz w:val="14"/>
      <w:szCs w:val="14"/>
    </w:rPr>
  </w:style>
  <w:style w:type="character" w:customStyle="1" w:styleId="SIGPLANEmphasize">
    <w:name w:val="SIGPLAN Emphasize"/>
    <w:uiPriority w:val="99"/>
    <w:rsid w:val="00DA041E"/>
    <w:rPr>
      <w:i/>
      <w:iCs/>
    </w:rPr>
  </w:style>
  <w:style w:type="paragraph" w:customStyle="1" w:styleId="SIGPLANParagraph1">
    <w:name w:val="SIGPLAN Paragraph 1"/>
    <w:basedOn w:val="SIGPLANBasic"/>
    <w:next w:val="SIGPLANParagraph"/>
    <w:uiPriority w:val="99"/>
    <w:rsid w:val="00DA041E"/>
    <w:pPr>
      <w:jc w:val="both"/>
    </w:pPr>
  </w:style>
  <w:style w:type="paragraph" w:customStyle="1" w:styleId="SIGPLANEnunciation">
    <w:name w:val="SIGPLAN Enunciation"/>
    <w:basedOn w:val="SIGPLANParagraph1"/>
    <w:next w:val="SIGPLANParagraph1"/>
    <w:uiPriority w:val="99"/>
    <w:rsid w:val="00DA041E"/>
    <w:pPr>
      <w:spacing w:before="140" w:after="140"/>
    </w:pPr>
  </w:style>
  <w:style w:type="character" w:customStyle="1" w:styleId="SIGPLANEnunciationcaption">
    <w:name w:val="SIGPLAN Enunciation caption"/>
    <w:basedOn w:val="Fontepargpadro"/>
    <w:uiPriority w:val="99"/>
    <w:rsid w:val="00DA041E"/>
    <w:rPr>
      <w:smallCaps/>
    </w:rPr>
  </w:style>
  <w:style w:type="paragraph" w:customStyle="1" w:styleId="SIGPLANEquation">
    <w:name w:val="SIGPLAN Equation"/>
    <w:basedOn w:val="SIGPLANParagraph1"/>
    <w:next w:val="SIGPLANParagraph1"/>
    <w:uiPriority w:val="99"/>
    <w:rsid w:val="00DA041E"/>
    <w:pPr>
      <w:tabs>
        <w:tab w:val="center" w:pos="2400"/>
        <w:tab w:val="right" w:pos="4800"/>
      </w:tabs>
      <w:spacing w:before="100" w:after="100"/>
      <w:jc w:val="center"/>
    </w:pPr>
  </w:style>
  <w:style w:type="paragraph" w:customStyle="1" w:styleId="SIGPLANEquationnumber">
    <w:name w:val="SIGPLAN Equation number"/>
    <w:basedOn w:val="SIGPLANEquation"/>
    <w:uiPriority w:val="99"/>
    <w:rsid w:val="00DA041E"/>
    <w:pPr>
      <w:jc w:val="right"/>
    </w:pPr>
  </w:style>
  <w:style w:type="paragraph" w:customStyle="1" w:styleId="SIGPLANFigurecaption">
    <w:name w:val="SIGPLAN Figure caption"/>
    <w:basedOn w:val="SIGPLANParagraph1"/>
    <w:uiPriority w:val="99"/>
    <w:rsid w:val="00DA041E"/>
    <w:pPr>
      <w:spacing w:before="20"/>
      <w:jc w:val="left"/>
    </w:pPr>
  </w:style>
  <w:style w:type="paragraph" w:customStyle="1" w:styleId="SIGPLANListparagraph">
    <w:name w:val="SIGPLAN List paragraph"/>
    <w:basedOn w:val="SIGPLANParagraph1"/>
    <w:uiPriority w:val="99"/>
    <w:rsid w:val="00DA041E"/>
    <w:pPr>
      <w:spacing w:before="80" w:after="80"/>
      <w:ind w:left="260"/>
    </w:pPr>
  </w:style>
  <w:style w:type="paragraph" w:customStyle="1" w:styleId="SIGPLANListitem">
    <w:name w:val="SIGPLAN List item"/>
    <w:basedOn w:val="SIGPLANListparagraph"/>
    <w:uiPriority w:val="99"/>
    <w:rsid w:val="00DA041E"/>
    <w:pPr>
      <w:ind w:left="0"/>
    </w:pPr>
  </w:style>
  <w:style w:type="paragraph" w:customStyle="1" w:styleId="SIGPLANParagraph">
    <w:name w:val="SIGPLAN Paragraph"/>
    <w:basedOn w:val="SIGPLANParagraph1"/>
    <w:uiPriority w:val="99"/>
    <w:rsid w:val="00DA041E"/>
    <w:pPr>
      <w:ind w:firstLine="240"/>
    </w:pPr>
  </w:style>
  <w:style w:type="character" w:customStyle="1" w:styleId="SIGPLANParagraphheading">
    <w:name w:val="SIGPLAN Paragraph heading"/>
    <w:uiPriority w:val="99"/>
    <w:rsid w:val="00DA041E"/>
    <w:rPr>
      <w:b/>
      <w:bCs/>
      <w:i/>
      <w:iCs/>
    </w:rPr>
  </w:style>
  <w:style w:type="paragraph" w:customStyle="1" w:styleId="SIGPLANParagraphSubparagraphheading">
    <w:name w:val="SIGPLAN Paragraph/Subparagraph heading"/>
    <w:basedOn w:val="SIGPLANParagraph1"/>
    <w:next w:val="SIGPLANParagraph"/>
    <w:uiPriority w:val="99"/>
    <w:rsid w:val="00DA041E"/>
    <w:pPr>
      <w:spacing w:before="140"/>
      <w:outlineLvl w:val="3"/>
    </w:pPr>
  </w:style>
  <w:style w:type="paragraph" w:customStyle="1" w:styleId="SIGPLANReference">
    <w:name w:val="SIGPLAN Reference"/>
    <w:basedOn w:val="SIGPLANParagraph1"/>
    <w:uiPriority w:val="99"/>
    <w:rsid w:val="00DA041E"/>
    <w:pPr>
      <w:spacing w:after="80" w:line="180" w:lineRule="exact"/>
      <w:ind w:left="340" w:hanging="340"/>
    </w:pPr>
    <w:rPr>
      <w:sz w:val="16"/>
      <w:szCs w:val="16"/>
    </w:rPr>
  </w:style>
  <w:style w:type="paragraph" w:customStyle="1" w:styleId="SIGPLANReferencesheading">
    <w:name w:val="SIGPLAN References heading"/>
    <w:basedOn w:val="SIGPLANAcknowledgmentsheading"/>
    <w:next w:val="SIGPLANReference"/>
    <w:uiPriority w:val="99"/>
    <w:rsid w:val="00DA041E"/>
    <w:pPr>
      <w:numPr>
        <w:numId w:val="42"/>
      </w:numPr>
    </w:pPr>
  </w:style>
  <w:style w:type="character" w:customStyle="1" w:styleId="SIGPLANSubparagraphheading">
    <w:name w:val="SIGPLAN Subparagraph heading"/>
    <w:uiPriority w:val="99"/>
    <w:rsid w:val="00DA041E"/>
    <w:rPr>
      <w:i/>
      <w:iCs/>
    </w:rPr>
  </w:style>
  <w:style w:type="paragraph" w:customStyle="1" w:styleId="SIGPLANSubsectionheading">
    <w:name w:val="SIGPLAN Subsection heading"/>
    <w:basedOn w:val="SIGPLANSectionheading"/>
    <w:next w:val="SIGPLANParagraph1"/>
    <w:uiPriority w:val="99"/>
    <w:rsid w:val="00DA041E"/>
    <w:pPr>
      <w:numPr>
        <w:numId w:val="0"/>
      </w:numPr>
      <w:spacing w:before="180" w:line="200" w:lineRule="exact"/>
      <w:outlineLvl w:val="1"/>
    </w:pPr>
    <w:rPr>
      <w:sz w:val="18"/>
      <w:szCs w:val="18"/>
    </w:rPr>
  </w:style>
  <w:style w:type="paragraph" w:customStyle="1" w:styleId="SIGPLANSub-subsectionheading">
    <w:name w:val="SIGPLAN Sub-subsection heading"/>
    <w:basedOn w:val="SIGPLANSubsectionheading"/>
    <w:next w:val="SIGPLANParagraph1"/>
    <w:uiPriority w:val="99"/>
    <w:rsid w:val="00DA041E"/>
    <w:pPr>
      <w:outlineLvl w:val="2"/>
    </w:pPr>
  </w:style>
  <w:style w:type="paragraph" w:customStyle="1" w:styleId="SIGPLANTitle">
    <w:name w:val="SIGPLAN Title"/>
    <w:basedOn w:val="SIGPLANBasic"/>
    <w:uiPriority w:val="99"/>
    <w:rsid w:val="00DA041E"/>
    <w:pPr>
      <w:suppressAutoHyphens/>
      <w:spacing w:line="400" w:lineRule="exact"/>
      <w:jc w:val="center"/>
    </w:pPr>
    <w:rPr>
      <w:b/>
      <w:bCs/>
      <w:sz w:val="36"/>
      <w:szCs w:val="36"/>
    </w:rPr>
  </w:style>
  <w:style w:type="paragraph" w:customStyle="1" w:styleId="SIGPLANSubtitle">
    <w:name w:val="SIGPLAN Subtitle"/>
    <w:basedOn w:val="SIGPLANTitle"/>
    <w:next w:val="SIGPLANBasic"/>
    <w:uiPriority w:val="99"/>
    <w:rsid w:val="00DA041E"/>
    <w:pPr>
      <w:spacing w:before="120" w:line="360" w:lineRule="exact"/>
    </w:pPr>
    <w:rPr>
      <w:sz w:val="28"/>
      <w:szCs w:val="28"/>
    </w:rPr>
  </w:style>
  <w:style w:type="paragraph" w:customStyle="1" w:styleId="SIGPLANTablecaption">
    <w:name w:val="SIGPLAN Table caption"/>
    <w:basedOn w:val="SIGPLANFigurecaption"/>
    <w:uiPriority w:val="99"/>
    <w:rsid w:val="00DA041E"/>
    <w:pPr>
      <w:spacing w:before="0" w:after="20"/>
    </w:pPr>
  </w:style>
  <w:style w:type="paragraph" w:customStyle="1" w:styleId="Address">
    <w:name w:val="Address"/>
    <w:uiPriority w:val="99"/>
    <w:rsid w:val="00DA041E"/>
    <w:pPr>
      <w:spacing w:before="240" w:after="240" w:line="560" w:lineRule="exact"/>
      <w:ind w:left="720" w:right="720"/>
    </w:pPr>
    <w:rPr>
      <w:rFonts w:ascii="Cambria Math" w:hAnsi="Cambria Math" w:cs="Cambria Math"/>
      <w:color w:val="244061"/>
      <w:sz w:val="24"/>
      <w:szCs w:val="24"/>
      <w:lang w:val="en-US" w:eastAsia="en-US"/>
    </w:rPr>
  </w:style>
  <w:style w:type="paragraph" w:customStyle="1" w:styleId="Algorithm">
    <w:name w:val="Algorithm"/>
    <w:basedOn w:val="Normal"/>
    <w:uiPriority w:val="99"/>
    <w:rsid w:val="00DA041E"/>
    <w:pPr>
      <w:spacing w:line="240" w:lineRule="auto"/>
    </w:pPr>
  </w:style>
  <w:style w:type="paragraph" w:customStyle="1" w:styleId="Annotation">
    <w:name w:val="Annotation"/>
    <w:basedOn w:val="Normal"/>
    <w:uiPriority w:val="99"/>
    <w:rsid w:val="00DA041E"/>
    <w:rPr>
      <w:sz w:val="20"/>
      <w:szCs w:val="20"/>
    </w:rPr>
  </w:style>
  <w:style w:type="paragraph" w:customStyle="1" w:styleId="Answer">
    <w:name w:val="Answer"/>
    <w:uiPriority w:val="99"/>
    <w:rsid w:val="00DA041E"/>
    <w:pPr>
      <w:tabs>
        <w:tab w:val="left" w:pos="720"/>
      </w:tabs>
      <w:spacing w:line="560" w:lineRule="exact"/>
      <w:ind w:left="720" w:hanging="720"/>
    </w:pPr>
    <w:rPr>
      <w:rFonts w:ascii="Cambria Math" w:hAnsi="Cambria Math" w:cs="Cambria Math"/>
      <w:color w:val="8B4552"/>
      <w:sz w:val="24"/>
      <w:szCs w:val="24"/>
      <w:lang w:val="en-US" w:eastAsia="en-US"/>
    </w:rPr>
  </w:style>
  <w:style w:type="paragraph" w:customStyle="1" w:styleId="AppendixNumber">
    <w:name w:val="AppendixNumber"/>
    <w:uiPriority w:val="99"/>
    <w:rsid w:val="00DA041E"/>
    <w:pPr>
      <w:spacing w:after="200" w:line="276" w:lineRule="auto"/>
    </w:pPr>
    <w:rPr>
      <w:rFonts w:cs="Calibri"/>
      <w:lang w:val="en-US" w:eastAsia="en-US"/>
    </w:rPr>
  </w:style>
  <w:style w:type="paragraph" w:customStyle="1" w:styleId="Assessment">
    <w:name w:val="Assessment"/>
    <w:uiPriority w:val="99"/>
    <w:rsid w:val="00DA041E"/>
    <w:pPr>
      <w:pBdr>
        <w:top w:val="wave" w:sz="6" w:space="8" w:color="auto"/>
        <w:bottom w:val="wave" w:sz="6" w:space="12" w:color="auto"/>
      </w:pBdr>
      <w:spacing w:before="120" w:after="120" w:line="280" w:lineRule="exact"/>
      <w:jc w:val="center"/>
    </w:pPr>
    <w:rPr>
      <w:rFonts w:ascii="Arial Unicode MS" w:hAnsi="Arial Unicode MS" w:cs="Arial Unicode MS"/>
      <w:color w:val="FF0000"/>
      <w:sz w:val="24"/>
      <w:szCs w:val="24"/>
      <w:lang w:val="en-US" w:eastAsia="en-US"/>
    </w:rPr>
  </w:style>
  <w:style w:type="paragraph" w:customStyle="1" w:styleId="AuthInfo">
    <w:name w:val="AuthInfo"/>
    <w:uiPriority w:val="99"/>
    <w:rsid w:val="00DA041E"/>
    <w:pPr>
      <w:spacing w:after="200" w:line="276" w:lineRule="auto"/>
    </w:pPr>
    <w:rPr>
      <w:rFonts w:cs="Calibri"/>
      <w:lang w:val="en-US" w:eastAsia="en-US"/>
    </w:rPr>
  </w:style>
  <w:style w:type="paragraph" w:customStyle="1" w:styleId="AuthorBioHead">
    <w:name w:val="AuthorBioHead"/>
    <w:uiPriority w:val="99"/>
    <w:rsid w:val="00DA041E"/>
    <w:pPr>
      <w:spacing w:after="200" w:line="276" w:lineRule="auto"/>
    </w:pPr>
    <w:rPr>
      <w:rFonts w:ascii="Linux Libertine" w:hAnsi="Linux Libertine" w:cs="Linux Libertine"/>
      <w:sz w:val="28"/>
      <w:szCs w:val="28"/>
      <w:lang w:val="en-US" w:eastAsia="en-US"/>
    </w:rPr>
  </w:style>
  <w:style w:type="paragraph" w:customStyle="1" w:styleId="BibLaTex">
    <w:name w:val="Bib_LaTex"/>
    <w:uiPriority w:val="99"/>
    <w:rsid w:val="00DA041E"/>
    <w:pPr>
      <w:spacing w:after="200" w:line="276" w:lineRule="auto"/>
    </w:pPr>
    <w:rPr>
      <w:rFonts w:ascii="Linux Libertine" w:hAnsi="Linux Libertine" w:cs="Linux Libertine"/>
      <w:lang w:val="en-US" w:eastAsia="en-US"/>
    </w:rPr>
  </w:style>
  <w:style w:type="paragraph" w:customStyle="1" w:styleId="Blurb">
    <w:name w:val="Blurb"/>
    <w:basedOn w:val="Normal"/>
    <w:uiPriority w:val="99"/>
    <w:rsid w:val="00DA041E"/>
    <w:pPr>
      <w:spacing w:after="240" w:line="360" w:lineRule="exact"/>
      <w:ind w:left="1440" w:right="1440"/>
    </w:pPr>
    <w:rPr>
      <w:rFonts w:ascii="Arial Unicode MS" w:hAnsi="Arial Unicode MS" w:cs="Arial Unicode MS"/>
      <w:sz w:val="24"/>
      <w:szCs w:val="24"/>
      <w:lang w:val="en-GB"/>
    </w:rPr>
  </w:style>
  <w:style w:type="character" w:customStyle="1" w:styleId="BookSeries">
    <w:name w:val="BookSeries"/>
    <w:uiPriority w:val="99"/>
    <w:rsid w:val="00DA041E"/>
  </w:style>
  <w:style w:type="paragraph" w:customStyle="1" w:styleId="BoxHead1">
    <w:name w:val="BoxHead1"/>
    <w:basedOn w:val="AppendixH1"/>
    <w:uiPriority w:val="99"/>
    <w:rsid w:val="00DA041E"/>
  </w:style>
  <w:style w:type="paragraph" w:customStyle="1" w:styleId="BoxHead2">
    <w:name w:val="BoxHead2"/>
    <w:basedOn w:val="AppendixH2"/>
    <w:uiPriority w:val="99"/>
    <w:rsid w:val="00DA041E"/>
  </w:style>
  <w:style w:type="paragraph" w:customStyle="1" w:styleId="BoxHead3">
    <w:name w:val="BoxHead3"/>
    <w:basedOn w:val="AppendixH3"/>
    <w:uiPriority w:val="99"/>
    <w:rsid w:val="00DA041E"/>
  </w:style>
  <w:style w:type="paragraph" w:customStyle="1" w:styleId="BoxKeyword">
    <w:name w:val="BoxKeyword"/>
    <w:autoRedefine/>
    <w:uiPriority w:val="99"/>
    <w:rsid w:val="00DA041E"/>
    <w:pPr>
      <w:spacing w:after="200" w:line="276" w:lineRule="auto"/>
    </w:pPr>
    <w:rPr>
      <w:rFonts w:ascii="Linux Libertine" w:hAnsi="Linux Libertine" w:cs="Linux Libertine"/>
      <w:sz w:val="24"/>
      <w:szCs w:val="24"/>
      <w:lang w:val="en-US" w:eastAsia="en-US"/>
    </w:rPr>
  </w:style>
  <w:style w:type="paragraph" w:customStyle="1" w:styleId="Break">
    <w:name w:val="Break"/>
    <w:basedOn w:val="Normal"/>
    <w:uiPriority w:val="99"/>
    <w:rsid w:val="00DA041E"/>
    <w:pPr>
      <w:shd w:val="thinReverseDiagStripe" w:color="auto" w:fill="auto"/>
      <w:spacing w:after="120" w:line="560" w:lineRule="exact"/>
      <w:jc w:val="center"/>
    </w:pPr>
    <w:rPr>
      <w:rFonts w:ascii="Cambria Math" w:hAnsi="Cambria Math" w:cs="Cambria Math"/>
      <w:sz w:val="24"/>
      <w:szCs w:val="24"/>
    </w:rPr>
  </w:style>
  <w:style w:type="paragraph" w:customStyle="1" w:styleId="ChapterBegin">
    <w:name w:val="Chapter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End">
    <w:name w:val="ChapterEnd"/>
    <w:basedOn w:val="Normal"/>
    <w:uiPriority w:val="99"/>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Number">
    <w:name w:val="ChapterNumber"/>
    <w:basedOn w:val="Normal"/>
    <w:next w:val="Normal"/>
    <w:uiPriority w:val="99"/>
    <w:rsid w:val="00DA041E"/>
    <w:pPr>
      <w:keepNext/>
      <w:keepLines/>
      <w:widowControl w:val="0"/>
      <w:spacing w:before="360" w:after="120" w:line="560" w:lineRule="exact"/>
    </w:pPr>
    <w:rPr>
      <w:rFonts w:ascii="Arial Unicode MS" w:hAnsi="Arial Unicode MS" w:cs="Arial Unicode MS"/>
      <w:b/>
      <w:bCs/>
      <w:i/>
      <w:iCs/>
      <w:sz w:val="36"/>
      <w:szCs w:val="36"/>
    </w:rPr>
  </w:style>
  <w:style w:type="paragraph" w:customStyle="1" w:styleId="ChapterTitle">
    <w:name w:val="ChapterTitle"/>
    <w:basedOn w:val="ChapterNumber"/>
    <w:uiPriority w:val="99"/>
    <w:rsid w:val="00DA041E"/>
    <w:rPr>
      <w:i w:val="0"/>
      <w:iCs w:val="0"/>
      <w:sz w:val="40"/>
      <w:szCs w:val="40"/>
    </w:rPr>
  </w:style>
  <w:style w:type="paragraph" w:customStyle="1" w:styleId="ChapterSubTitle">
    <w:name w:val="ChapterSubTitle"/>
    <w:basedOn w:val="ChapterTitle"/>
    <w:next w:val="Normal"/>
    <w:uiPriority w:val="99"/>
    <w:rsid w:val="00DA041E"/>
    <w:pPr>
      <w:spacing w:before="0"/>
    </w:pPr>
    <w:rPr>
      <w:b w:val="0"/>
      <w:bCs w:val="0"/>
      <w:i/>
      <w:iCs/>
      <w:sz w:val="36"/>
      <w:szCs w:val="36"/>
    </w:rPr>
  </w:style>
  <w:style w:type="paragraph" w:customStyle="1" w:styleId="ChemFormula">
    <w:name w:val="ChemFormula"/>
    <w:basedOn w:val="Normal"/>
    <w:uiPriority w:val="99"/>
    <w:rsid w:val="00DA041E"/>
  </w:style>
  <w:style w:type="paragraph" w:customStyle="1" w:styleId="ChemFormulaUnnum">
    <w:name w:val="ChemFormulaUnnum"/>
    <w:basedOn w:val="Normal"/>
    <w:uiPriority w:val="99"/>
    <w:rsid w:val="00DA041E"/>
  </w:style>
  <w:style w:type="paragraph" w:customStyle="1" w:styleId="Chemistry">
    <w:name w:val="Chemistry"/>
    <w:basedOn w:val="Normal"/>
    <w:uiPriority w:val="99"/>
    <w:rsid w:val="00DA041E"/>
    <w:pPr>
      <w:tabs>
        <w:tab w:val="right" w:pos="8640"/>
      </w:tabs>
      <w:spacing w:line="560" w:lineRule="exact"/>
      <w:ind w:left="1440" w:right="720" w:hanging="720"/>
      <w:jc w:val="center"/>
    </w:pPr>
    <w:rPr>
      <w:rFonts w:ascii="Cambria Math" w:hAnsi="Cambria Math" w:cs="Cambria Math"/>
      <w:color w:val="006666"/>
      <w:sz w:val="24"/>
      <w:szCs w:val="24"/>
      <w:lang w:val="en-GB"/>
    </w:rPr>
  </w:style>
  <w:style w:type="character" w:customStyle="1" w:styleId="CJK">
    <w:name w:val="CJK"/>
    <w:uiPriority w:val="99"/>
    <w:rsid w:val="00DA041E"/>
  </w:style>
  <w:style w:type="paragraph" w:customStyle="1" w:styleId="ClientTag">
    <w:name w:val="ClientTag"/>
    <w:basedOn w:val="Normal"/>
    <w:uiPriority w:val="99"/>
    <w:rsid w:val="00DA041E"/>
  </w:style>
  <w:style w:type="paragraph" w:customStyle="1" w:styleId="Contributor">
    <w:name w:val="Contributor"/>
    <w:basedOn w:val="Normal"/>
    <w:uiPriority w:val="99"/>
    <w:rsid w:val="00DA041E"/>
    <w:pPr>
      <w:keepLines/>
      <w:spacing w:after="120" w:line="360" w:lineRule="exact"/>
      <w:jc w:val="center"/>
    </w:pPr>
    <w:rPr>
      <w:rFonts w:ascii="Arial Unicode MS" w:hAnsi="Arial Unicode MS" w:cs="Arial Unicode MS"/>
      <w:sz w:val="28"/>
      <w:szCs w:val="28"/>
    </w:rPr>
  </w:style>
  <w:style w:type="character" w:customStyle="1" w:styleId="Correct">
    <w:name w:val="Correct"/>
    <w:basedOn w:val="Fontepargpadro"/>
    <w:uiPriority w:val="99"/>
    <w:rsid w:val="00DA041E"/>
    <w:rPr>
      <w:b/>
      <w:bCs/>
      <w:color w:val="0070C0"/>
    </w:rPr>
  </w:style>
  <w:style w:type="paragraph" w:customStyle="1" w:styleId="Definition">
    <w:name w:val="Definition"/>
    <w:basedOn w:val="Normal"/>
    <w:uiPriority w:val="99"/>
    <w:rsid w:val="00DA041E"/>
    <w:pPr>
      <w:tabs>
        <w:tab w:val="right" w:pos="8640"/>
      </w:tabs>
      <w:spacing w:line="560" w:lineRule="exact"/>
      <w:ind w:left="720" w:hanging="720"/>
    </w:pPr>
    <w:rPr>
      <w:rFonts w:ascii="Cambria Math" w:hAnsi="Cambria Math" w:cs="Cambria Math"/>
      <w:color w:val="006666"/>
      <w:sz w:val="24"/>
      <w:szCs w:val="24"/>
    </w:rPr>
  </w:style>
  <w:style w:type="paragraph" w:customStyle="1" w:styleId="Dialogue">
    <w:name w:val="Dialogue"/>
    <w:basedOn w:val="Normal"/>
    <w:uiPriority w:val="99"/>
    <w:rsid w:val="00DA041E"/>
    <w:pPr>
      <w:tabs>
        <w:tab w:val="left" w:pos="2880"/>
      </w:tabs>
      <w:spacing w:line="560" w:lineRule="exact"/>
      <w:ind w:left="2880" w:right="720" w:hanging="2160"/>
    </w:pPr>
    <w:rPr>
      <w:rFonts w:ascii="Cambria Math" w:hAnsi="Cambria Math" w:cs="Cambria Math"/>
      <w:sz w:val="24"/>
      <w:szCs w:val="24"/>
      <w:lang w:val="en-GB"/>
    </w:rPr>
  </w:style>
  <w:style w:type="paragraph" w:customStyle="1" w:styleId="Dictionary">
    <w:name w:val="Dictionary"/>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7A37"/>
      <w:sz w:val="24"/>
      <w:szCs w:val="24"/>
      <w:lang w:val="en-GB"/>
    </w:rPr>
  </w:style>
  <w:style w:type="paragraph" w:customStyle="1" w:styleId="Disclosure">
    <w:name w:val="Disclosure"/>
    <w:basedOn w:val="Para"/>
    <w:uiPriority w:val="99"/>
    <w:rsid w:val="00DA041E"/>
  </w:style>
  <w:style w:type="paragraph" w:customStyle="1" w:styleId="DisclosureHead">
    <w:name w:val="DisclosureHead"/>
    <w:basedOn w:val="Head1"/>
    <w:uiPriority w:val="99"/>
    <w:rsid w:val="00DA041E"/>
  </w:style>
  <w:style w:type="paragraph" w:customStyle="1" w:styleId="Editors">
    <w:name w:val="Editors"/>
    <w:basedOn w:val="Normal"/>
    <w:uiPriority w:val="99"/>
    <w:rsid w:val="00DA041E"/>
  </w:style>
  <w:style w:type="character" w:customStyle="1" w:styleId="EpreprintDate">
    <w:name w:val="EpreprintDate"/>
    <w:basedOn w:val="Fontepargpadro"/>
    <w:uiPriority w:val="99"/>
    <w:rsid w:val="00DA041E"/>
    <w:rPr>
      <w:shd w:val="clear" w:color="auto" w:fill="auto"/>
    </w:rPr>
  </w:style>
  <w:style w:type="character" w:customStyle="1" w:styleId="EqnCount">
    <w:name w:val="EqnCount"/>
    <w:basedOn w:val="Fontepargpadro"/>
    <w:uiPriority w:val="99"/>
    <w:rsid w:val="00DA041E"/>
    <w:rPr>
      <w:color w:val="0000FF"/>
    </w:rPr>
  </w:style>
  <w:style w:type="character" w:customStyle="1" w:styleId="eSlide">
    <w:name w:val="eSlide"/>
    <w:basedOn w:val="Fontepargpadro"/>
    <w:uiPriority w:val="99"/>
    <w:rsid w:val="00DA041E"/>
    <w:rPr>
      <w:color w:val="FF0000"/>
    </w:rPr>
  </w:style>
  <w:style w:type="paragraph" w:customStyle="1" w:styleId="ExampleBegin">
    <w:name w:val="Exampl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ampleEnd">
    <w:name w:val="Exampl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Begin">
    <w:name w:val="Exercis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End">
    <w:name w:val="Exercis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Section">
    <w:name w:val="ExerciseSection"/>
    <w:basedOn w:val="Normal"/>
    <w:uiPriority w:val="99"/>
    <w:rsid w:val="00DA041E"/>
  </w:style>
  <w:style w:type="paragraph" w:customStyle="1" w:styleId="Explanation">
    <w:name w:val="Explanation"/>
    <w:basedOn w:val="Normal"/>
    <w:uiPriority w:val="99"/>
    <w:rsid w:val="00DA041E"/>
    <w:pPr>
      <w:spacing w:after="240" w:line="360" w:lineRule="auto"/>
    </w:pPr>
    <w:rPr>
      <w:rFonts w:ascii="Times New Roman" w:hAnsi="Times New Roman" w:cs="Times New Roman"/>
      <w:color w:val="666633"/>
      <w:sz w:val="24"/>
      <w:szCs w:val="24"/>
      <w:lang w:val="en-GB"/>
    </w:rPr>
  </w:style>
  <w:style w:type="paragraph" w:customStyle="1" w:styleId="Extract">
    <w:name w:val="Extract"/>
    <w:basedOn w:val="Normal"/>
    <w:uiPriority w:val="99"/>
    <w:rsid w:val="00DA041E"/>
    <w:pPr>
      <w:spacing w:before="120" w:after="120" w:line="240" w:lineRule="auto"/>
      <w:ind w:left="360" w:right="360"/>
    </w:pPr>
  </w:style>
  <w:style w:type="paragraph" w:customStyle="1" w:styleId="ExtractBegin">
    <w:name w:val="Extract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tractEnd">
    <w:name w:val="Extract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FeatureFixedTitle">
    <w:name w:val="FeatureFixedTitle"/>
    <w:basedOn w:val="Normal"/>
    <w:uiPriority w:val="99"/>
    <w:rsid w:val="00DA041E"/>
  </w:style>
  <w:style w:type="paragraph" w:customStyle="1" w:styleId="FeatureHead1">
    <w:name w:val="FeatureHead1"/>
    <w:basedOn w:val="Normal"/>
    <w:uiPriority w:val="99"/>
    <w:rsid w:val="00DA041E"/>
  </w:style>
  <w:style w:type="paragraph" w:customStyle="1" w:styleId="FeatureHead2">
    <w:name w:val="FeatureHead2"/>
    <w:basedOn w:val="FeatureHead1"/>
    <w:uiPriority w:val="99"/>
    <w:rsid w:val="00DA041E"/>
  </w:style>
  <w:style w:type="paragraph" w:customStyle="1" w:styleId="FeatureTitle">
    <w:name w:val="FeatureTitle"/>
    <w:basedOn w:val="BoxTitle"/>
    <w:uiPriority w:val="99"/>
    <w:rsid w:val="00DA041E"/>
  </w:style>
  <w:style w:type="paragraph" w:customStyle="1" w:styleId="FigCopyright">
    <w:name w:val="FigCopyright"/>
    <w:basedOn w:val="Normal"/>
    <w:uiPriority w:val="99"/>
    <w:rsid w:val="00DA041E"/>
  </w:style>
  <w:style w:type="character" w:customStyle="1" w:styleId="FigCount">
    <w:name w:val="FigCount"/>
    <w:basedOn w:val="Fontepargpadro"/>
    <w:uiPriority w:val="99"/>
    <w:rsid w:val="00DA041E"/>
    <w:rPr>
      <w:color w:val="0000FF"/>
    </w:rPr>
  </w:style>
  <w:style w:type="paragraph" w:customStyle="1" w:styleId="FigKeyword">
    <w:name w:val="FigKeyword"/>
    <w:basedOn w:val="Normal"/>
    <w:uiPriority w:val="99"/>
    <w:rsid w:val="00DA041E"/>
  </w:style>
  <w:style w:type="paragraph" w:customStyle="1" w:styleId="FundingHead">
    <w:name w:val="FundingHead"/>
    <w:basedOn w:val="AckHead"/>
    <w:uiPriority w:val="99"/>
    <w:rsid w:val="00DA041E"/>
  </w:style>
  <w:style w:type="paragraph" w:customStyle="1" w:styleId="FundingPara">
    <w:name w:val="FundingPara"/>
    <w:basedOn w:val="FundingHead"/>
    <w:next w:val="AckPara"/>
    <w:uiPriority w:val="99"/>
    <w:rsid w:val="00DA041E"/>
  </w:style>
  <w:style w:type="paragraph" w:customStyle="1" w:styleId="Head6">
    <w:name w:val="Head6"/>
    <w:basedOn w:val="Normal"/>
    <w:uiPriority w:val="99"/>
    <w:rsid w:val="00DA041E"/>
    <w:pPr>
      <w:keepNext/>
      <w:keepLines/>
      <w:widowControl w:val="0"/>
      <w:spacing w:after="120"/>
      <w:ind w:left="720"/>
      <w:outlineLvl w:val="5"/>
    </w:pPr>
    <w:rPr>
      <w:rFonts w:ascii="Linux Biolinum" w:hAnsi="Linux Biolinum" w:cs="Linux Biolinum"/>
      <w:sz w:val="24"/>
      <w:szCs w:val="24"/>
    </w:rPr>
  </w:style>
  <w:style w:type="paragraph" w:customStyle="1" w:styleId="Hint">
    <w:name w:val="Hint"/>
    <w:basedOn w:val="Normal"/>
    <w:uiPriority w:val="99"/>
    <w:rsid w:val="00DA041E"/>
    <w:pPr>
      <w:spacing w:line="360" w:lineRule="auto"/>
    </w:pPr>
    <w:rPr>
      <w:rFonts w:ascii="Times New Roman" w:hAnsi="Times New Roman" w:cs="Times New Roman"/>
      <w:color w:val="993300"/>
      <w:sz w:val="24"/>
      <w:szCs w:val="24"/>
      <w:lang w:val="en-GB"/>
    </w:rPr>
  </w:style>
  <w:style w:type="paragraph" w:customStyle="1" w:styleId="Index1">
    <w:name w:val="Index1"/>
    <w:basedOn w:val="Normal"/>
    <w:uiPriority w:val="99"/>
    <w:rsid w:val="00DA041E"/>
  </w:style>
  <w:style w:type="paragraph" w:customStyle="1" w:styleId="Index2">
    <w:name w:val="Index2"/>
    <w:basedOn w:val="Normal"/>
    <w:uiPriority w:val="99"/>
    <w:rsid w:val="00DA041E"/>
    <w:pPr>
      <w:ind w:left="284"/>
    </w:pPr>
  </w:style>
  <w:style w:type="paragraph" w:customStyle="1" w:styleId="Index3">
    <w:name w:val="Index3"/>
    <w:basedOn w:val="Normal"/>
    <w:uiPriority w:val="99"/>
    <w:rsid w:val="00DA041E"/>
    <w:pPr>
      <w:ind w:left="567"/>
    </w:pPr>
  </w:style>
  <w:style w:type="paragraph" w:customStyle="1" w:styleId="Index4">
    <w:name w:val="Index4"/>
    <w:basedOn w:val="Normal"/>
    <w:uiPriority w:val="99"/>
    <w:rsid w:val="00DA041E"/>
    <w:pPr>
      <w:ind w:left="851"/>
    </w:pPr>
  </w:style>
  <w:style w:type="paragraph" w:customStyle="1" w:styleId="IndexHead">
    <w:name w:val="IndexHead"/>
    <w:basedOn w:val="Normal"/>
    <w:uiPriority w:val="99"/>
    <w:rsid w:val="00DA041E"/>
  </w:style>
  <w:style w:type="paragraph" w:customStyle="1" w:styleId="Letter-ps">
    <w:name w:val="Letter-ps"/>
    <w:basedOn w:val="Normal"/>
    <w:next w:val="Normal"/>
    <w:uiPriority w:val="99"/>
    <w:rsid w:val="00DA041E"/>
  </w:style>
  <w:style w:type="paragraph" w:customStyle="1" w:styleId="MainHeading">
    <w:name w:val="MainHeading"/>
    <w:basedOn w:val="Normal"/>
    <w:uiPriority w:val="99"/>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cs="Arial Unicode MS"/>
      <w:b/>
      <w:bCs/>
      <w:i/>
      <w:iCs/>
      <w:sz w:val="24"/>
      <w:szCs w:val="24"/>
    </w:rPr>
  </w:style>
  <w:style w:type="paragraph" w:customStyle="1" w:styleId="MarginNote">
    <w:name w:val="MarginNote"/>
    <w:basedOn w:val="Normal"/>
    <w:uiPriority w:val="99"/>
    <w:rsid w:val="00DA041E"/>
    <w:pPr>
      <w:spacing w:line="560" w:lineRule="exact"/>
      <w:ind w:left="-720"/>
    </w:pPr>
    <w:rPr>
      <w:rFonts w:ascii="Cambria Math" w:hAnsi="Cambria Math" w:cs="Cambria Math"/>
      <w:sz w:val="24"/>
      <w:szCs w:val="24"/>
      <w:lang w:val="en-GB"/>
    </w:rPr>
  </w:style>
  <w:style w:type="paragraph" w:customStyle="1" w:styleId="MetadataHead">
    <w:name w:val="MetadataHead"/>
    <w:basedOn w:val="Normal"/>
    <w:uiPriority w:val="99"/>
    <w:rsid w:val="00DA041E"/>
    <w:rPr>
      <w:color w:val="4F81BD"/>
      <w:sz w:val="20"/>
      <w:szCs w:val="20"/>
    </w:rPr>
  </w:style>
  <w:style w:type="paragraph" w:customStyle="1" w:styleId="MiscText">
    <w:name w:val="MiscText"/>
    <w:autoRedefine/>
    <w:uiPriority w:val="99"/>
    <w:rsid w:val="00DA041E"/>
    <w:pPr>
      <w:spacing w:after="200" w:line="276" w:lineRule="auto"/>
    </w:pPr>
    <w:rPr>
      <w:rFonts w:ascii="Linux Libertine" w:hAnsi="Linux Libertine" w:cs="Linux Libertine"/>
      <w:sz w:val="24"/>
      <w:szCs w:val="24"/>
      <w:lang w:val="en-US" w:eastAsia="en-US"/>
    </w:rPr>
  </w:style>
  <w:style w:type="character" w:customStyle="1" w:styleId="Orcid">
    <w:name w:val="Orcid"/>
    <w:basedOn w:val="Fontepargpadro"/>
    <w:uiPriority w:val="99"/>
    <w:rsid w:val="00DA041E"/>
    <w:rPr>
      <w:color w:val="7030A0"/>
    </w:rPr>
  </w:style>
  <w:style w:type="paragraph" w:customStyle="1" w:styleId="Parabib">
    <w:name w:val="Para_bib"/>
    <w:uiPriority w:val="99"/>
    <w:rsid w:val="00DA041E"/>
    <w:pPr>
      <w:spacing w:after="200" w:line="276" w:lineRule="auto"/>
    </w:pPr>
    <w:rPr>
      <w:rFonts w:cs="Calibri"/>
      <w:lang w:val="en-US" w:eastAsia="en-US"/>
    </w:rPr>
  </w:style>
  <w:style w:type="paragraph" w:customStyle="1" w:styleId="ParaFirst">
    <w:name w:val="ParaFirst"/>
    <w:uiPriority w:val="99"/>
    <w:rsid w:val="00DA041E"/>
    <w:pPr>
      <w:spacing w:before="360" w:line="560" w:lineRule="exact"/>
    </w:pPr>
    <w:rPr>
      <w:rFonts w:ascii="Cambria Math" w:hAnsi="Cambria Math" w:cs="Cambria Math"/>
      <w:sz w:val="24"/>
      <w:szCs w:val="24"/>
      <w:lang w:val="en-US" w:eastAsia="en-US"/>
    </w:rPr>
  </w:style>
  <w:style w:type="paragraph" w:customStyle="1" w:styleId="PartBegin">
    <w:name w:val="Part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PartEnd">
    <w:name w:val="PartEnd"/>
    <w:basedOn w:val="PartBegin"/>
    <w:uiPriority w:val="99"/>
    <w:rsid w:val="00DA041E"/>
    <w:pPr>
      <w:pBdr>
        <w:top w:val="none" w:sz="0" w:space="0" w:color="auto"/>
        <w:bottom w:val="thickThinSmallGap" w:sz="24" w:space="1" w:color="auto"/>
      </w:pBdr>
    </w:pPr>
  </w:style>
  <w:style w:type="paragraph" w:customStyle="1" w:styleId="PartNumber">
    <w:name w:val="PartNumber"/>
    <w:basedOn w:val="Normal"/>
    <w:next w:val="Normal"/>
    <w:uiPriority w:val="99"/>
    <w:rsid w:val="00DA041E"/>
    <w:pPr>
      <w:keepNext/>
      <w:keepLines/>
      <w:spacing w:before="480" w:line="560" w:lineRule="exact"/>
      <w:jc w:val="center"/>
    </w:pPr>
    <w:rPr>
      <w:rFonts w:ascii="Arial Unicode MS" w:hAnsi="Arial Unicode MS" w:cs="Arial Unicode MS"/>
      <w:sz w:val="48"/>
      <w:szCs w:val="48"/>
    </w:rPr>
  </w:style>
  <w:style w:type="paragraph" w:customStyle="1" w:styleId="PartTitle">
    <w:name w:val="PartTitle"/>
    <w:basedOn w:val="PartNumber"/>
    <w:next w:val="Normal"/>
    <w:uiPriority w:val="99"/>
    <w:rsid w:val="00DA041E"/>
    <w:rPr>
      <w:b/>
      <w:bCs/>
    </w:rPr>
  </w:style>
  <w:style w:type="paragraph" w:customStyle="1" w:styleId="Prelims">
    <w:name w:val="Prelims"/>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0000"/>
      <w:sz w:val="24"/>
      <w:szCs w:val="24"/>
    </w:rPr>
  </w:style>
  <w:style w:type="paragraph" w:customStyle="1" w:styleId="Proof">
    <w:name w:val="Proof"/>
    <w:basedOn w:val="Normal"/>
    <w:uiPriority w:val="99"/>
    <w:rsid w:val="00DA041E"/>
    <w:pPr>
      <w:spacing w:line="560" w:lineRule="exact"/>
      <w:ind w:firstLine="720"/>
    </w:pPr>
    <w:rPr>
      <w:rFonts w:ascii="Cambria Math" w:hAnsi="Cambria Math" w:cs="Cambria Math"/>
      <w:sz w:val="24"/>
      <w:szCs w:val="24"/>
      <w:lang w:val="en-GB"/>
    </w:rPr>
  </w:style>
  <w:style w:type="paragraph" w:customStyle="1" w:styleId="PublisherDate">
    <w:name w:val="PublisherDate"/>
    <w:basedOn w:val="Normal"/>
    <w:uiPriority w:val="99"/>
    <w:rsid w:val="00DA041E"/>
    <w:pPr>
      <w:spacing w:line="360" w:lineRule="exact"/>
      <w:jc w:val="center"/>
    </w:pPr>
    <w:rPr>
      <w:rFonts w:ascii="Arial Unicode MS" w:hAnsi="Arial Unicode MS" w:cs="Arial Unicode MS"/>
      <w:color w:val="000000"/>
      <w:sz w:val="24"/>
      <w:szCs w:val="24"/>
    </w:rPr>
  </w:style>
  <w:style w:type="paragraph" w:customStyle="1" w:styleId="Question">
    <w:name w:val="Question"/>
    <w:basedOn w:val="Normal"/>
    <w:uiPriority w:val="99"/>
    <w:rsid w:val="00DA041E"/>
    <w:pPr>
      <w:tabs>
        <w:tab w:val="left" w:pos="720"/>
      </w:tabs>
      <w:spacing w:line="560" w:lineRule="exact"/>
      <w:ind w:left="720" w:hanging="720"/>
    </w:pPr>
    <w:rPr>
      <w:rFonts w:ascii="Cambria Math" w:hAnsi="Cambria Math" w:cs="Cambria Math"/>
      <w:color w:val="4F272F"/>
      <w:sz w:val="24"/>
      <w:szCs w:val="24"/>
    </w:rPr>
  </w:style>
  <w:style w:type="paragraph" w:customStyle="1" w:styleId="QuestionFillblank">
    <w:name w:val="Question_Fillblank"/>
    <w:basedOn w:val="Normal"/>
    <w:uiPriority w:val="99"/>
    <w:rsid w:val="00DA041E"/>
    <w:pPr>
      <w:spacing w:after="240"/>
    </w:pPr>
    <w:rPr>
      <w:rFonts w:ascii="Times New Roman" w:hAnsi="Times New Roman" w:cs="Times New Roman"/>
      <w:sz w:val="24"/>
      <w:szCs w:val="24"/>
      <w:lang w:val="en-GB"/>
    </w:rPr>
  </w:style>
  <w:style w:type="paragraph" w:customStyle="1" w:styleId="QuestionMatch">
    <w:name w:val="Question_Match"/>
    <w:basedOn w:val="Normal"/>
    <w:uiPriority w:val="99"/>
    <w:rsid w:val="00DA041E"/>
    <w:pPr>
      <w:spacing w:after="240"/>
    </w:pPr>
    <w:rPr>
      <w:rFonts w:ascii="Times New Roman" w:hAnsi="Times New Roman" w:cs="Times New Roman"/>
      <w:sz w:val="24"/>
      <w:szCs w:val="24"/>
      <w:lang w:val="en-GB"/>
    </w:rPr>
  </w:style>
  <w:style w:type="paragraph" w:customStyle="1" w:styleId="QuestionMultiCh">
    <w:name w:val="Question_MultiCh"/>
    <w:basedOn w:val="Normal"/>
    <w:uiPriority w:val="99"/>
    <w:rsid w:val="00DA041E"/>
    <w:pPr>
      <w:spacing w:after="240"/>
    </w:pPr>
    <w:rPr>
      <w:rFonts w:ascii="Times New Roman" w:hAnsi="Times New Roman" w:cs="Times New Roman"/>
      <w:sz w:val="24"/>
      <w:szCs w:val="24"/>
      <w:lang w:val="en-GB"/>
    </w:rPr>
  </w:style>
  <w:style w:type="paragraph" w:customStyle="1" w:styleId="QuestionTrueFalse">
    <w:name w:val="Question_TrueFalse"/>
    <w:basedOn w:val="Normal"/>
    <w:uiPriority w:val="99"/>
    <w:rsid w:val="00DA041E"/>
    <w:pPr>
      <w:spacing w:after="240"/>
    </w:pPr>
    <w:rPr>
      <w:rFonts w:ascii="Times New Roman" w:hAnsi="Times New Roman" w:cs="Times New Roman"/>
      <w:sz w:val="24"/>
      <w:szCs w:val="24"/>
      <w:lang w:val="en-GB"/>
    </w:rPr>
  </w:style>
  <w:style w:type="paragraph" w:customStyle="1" w:styleId="Quotation">
    <w:name w:val="Quotation"/>
    <w:basedOn w:val="Normal"/>
    <w:uiPriority w:val="99"/>
    <w:rsid w:val="00DA041E"/>
    <w:pPr>
      <w:jc w:val="center"/>
    </w:pPr>
    <w:rPr>
      <w:sz w:val="16"/>
      <w:szCs w:val="16"/>
    </w:rPr>
  </w:style>
  <w:style w:type="character" w:customStyle="1" w:styleId="RefCount">
    <w:name w:val="RefCount"/>
    <w:basedOn w:val="Fontepargpadro"/>
    <w:uiPriority w:val="99"/>
    <w:rsid w:val="00DA041E"/>
    <w:rPr>
      <w:color w:val="0000FF"/>
    </w:rPr>
  </w:style>
  <w:style w:type="paragraph" w:customStyle="1" w:styleId="RefHead1">
    <w:name w:val="RefHead1"/>
    <w:basedOn w:val="ReferenceHead"/>
    <w:uiPriority w:val="99"/>
    <w:rsid w:val="00DA041E"/>
    <w:pPr>
      <w:ind w:left="284"/>
    </w:pPr>
  </w:style>
  <w:style w:type="paragraph" w:customStyle="1" w:styleId="RefHead2">
    <w:name w:val="RefHead2"/>
    <w:basedOn w:val="ReferenceHead"/>
    <w:uiPriority w:val="99"/>
    <w:rsid w:val="00DA041E"/>
    <w:pPr>
      <w:ind w:left="567"/>
    </w:pPr>
  </w:style>
  <w:style w:type="paragraph" w:customStyle="1" w:styleId="RefHead3">
    <w:name w:val="RefHead3"/>
    <w:basedOn w:val="ReferenceHead"/>
    <w:uiPriority w:val="99"/>
    <w:rsid w:val="00DA041E"/>
    <w:pPr>
      <w:spacing w:before="30"/>
      <w:ind w:left="851"/>
    </w:pPr>
  </w:style>
  <w:style w:type="paragraph" w:customStyle="1" w:styleId="RelatedArticle">
    <w:name w:val="RelatedArticle"/>
    <w:uiPriority w:val="99"/>
    <w:rsid w:val="00DA041E"/>
    <w:pPr>
      <w:spacing w:after="200" w:line="276" w:lineRule="auto"/>
    </w:pPr>
    <w:rPr>
      <w:rFonts w:cs="Calibri"/>
      <w:lang w:val="en-US" w:eastAsia="en-US"/>
    </w:rPr>
  </w:style>
  <w:style w:type="character" w:customStyle="1" w:styleId="RevisedDate1">
    <w:name w:val="RevisedDate1"/>
    <w:basedOn w:val="Fontepargpadro"/>
    <w:uiPriority w:val="99"/>
    <w:rsid w:val="00DA041E"/>
    <w:rPr>
      <w:color w:val="5F497A"/>
    </w:rPr>
  </w:style>
  <w:style w:type="character" w:customStyle="1" w:styleId="RevisedDate2">
    <w:name w:val="RevisedDate2"/>
    <w:basedOn w:val="Fontepargpadro"/>
    <w:uiPriority w:val="99"/>
    <w:rsid w:val="00DA041E"/>
    <w:rPr>
      <w:color w:val="auto"/>
    </w:rPr>
  </w:style>
  <w:style w:type="paragraph" w:styleId="Saudao">
    <w:name w:val="Salutation"/>
    <w:basedOn w:val="Normal"/>
    <w:next w:val="Normal"/>
    <w:link w:val="SaudaoChar"/>
    <w:uiPriority w:val="99"/>
    <w:rsid w:val="00DA041E"/>
  </w:style>
  <w:style w:type="character" w:customStyle="1" w:styleId="SaudaoChar">
    <w:name w:val="Saudação Char"/>
    <w:basedOn w:val="Fontepargpadro"/>
    <w:link w:val="Saudao"/>
    <w:uiPriority w:val="99"/>
    <w:locked/>
    <w:rsid w:val="00DA041E"/>
    <w:rPr>
      <w:rFonts w:ascii="Linux Libertine" w:hAnsi="Linux Libertine" w:cs="Linux Libertine"/>
      <w:sz w:val="22"/>
      <w:szCs w:val="22"/>
      <w:lang w:val="en-US" w:eastAsia="en-US"/>
    </w:rPr>
  </w:style>
  <w:style w:type="paragraph" w:customStyle="1" w:styleId="Speech">
    <w:name w:val="Speech"/>
    <w:basedOn w:val="AppendixNumber"/>
    <w:uiPriority w:val="99"/>
    <w:rsid w:val="00DA041E"/>
  </w:style>
  <w:style w:type="paragraph" w:customStyle="1" w:styleId="Spine">
    <w:name w:val="Spine"/>
    <w:basedOn w:val="Normal"/>
    <w:uiPriority w:val="99"/>
    <w:rsid w:val="00DA041E"/>
    <w:pPr>
      <w:pBdr>
        <w:top w:val="thinThickLargeGap" w:sz="24" w:space="8" w:color="auto"/>
        <w:bottom w:val="thickThinLargeGap" w:sz="24" w:space="12" w:color="auto"/>
      </w:pBdr>
      <w:spacing w:line="360" w:lineRule="exact"/>
    </w:pPr>
    <w:rPr>
      <w:rFonts w:ascii="Cambria Math" w:hAnsi="Cambria Math" w:cs="Cambria Math"/>
      <w:sz w:val="24"/>
      <w:szCs w:val="24"/>
      <w:lang w:val="en-GB"/>
    </w:rPr>
  </w:style>
  <w:style w:type="character" w:customStyle="1" w:styleId="Subject1">
    <w:name w:val="Subject1"/>
    <w:basedOn w:val="Fontepargpadro"/>
    <w:uiPriority w:val="99"/>
    <w:rsid w:val="00DA041E"/>
    <w:rPr>
      <w:rFonts w:ascii="Times New Roman" w:hAnsi="Times New Roman" w:cs="Times New Roman"/>
      <w:color w:val="auto"/>
      <w:sz w:val="20"/>
      <w:szCs w:val="20"/>
    </w:rPr>
  </w:style>
  <w:style w:type="character" w:customStyle="1" w:styleId="Subject2">
    <w:name w:val="Subject2"/>
    <w:basedOn w:val="Subject1"/>
    <w:uiPriority w:val="99"/>
    <w:rsid w:val="00DA041E"/>
    <w:rPr>
      <w:rFonts w:ascii="Times New Roman" w:hAnsi="Times New Roman" w:cs="Times New Roman"/>
      <w:color w:val="auto"/>
      <w:sz w:val="20"/>
      <w:szCs w:val="20"/>
    </w:rPr>
  </w:style>
  <w:style w:type="paragraph" w:customStyle="1" w:styleId="SuppKeyword">
    <w:name w:val="SuppKeyword"/>
    <w:basedOn w:val="SuppInfo"/>
    <w:uiPriority w:val="99"/>
    <w:rsid w:val="00DA041E"/>
  </w:style>
  <w:style w:type="character" w:customStyle="1" w:styleId="TblCount">
    <w:name w:val="TblCount"/>
    <w:basedOn w:val="Fontepargpadro"/>
    <w:uiPriority w:val="99"/>
    <w:rsid w:val="00DA041E"/>
    <w:rPr>
      <w:color w:val="0000FF"/>
    </w:rPr>
  </w:style>
  <w:style w:type="paragraph" w:customStyle="1" w:styleId="TOC1">
    <w:name w:val="TOC1"/>
    <w:basedOn w:val="Normal"/>
    <w:uiPriority w:val="99"/>
    <w:rsid w:val="00DA041E"/>
  </w:style>
  <w:style w:type="paragraph" w:customStyle="1" w:styleId="TOC2">
    <w:name w:val="TOC2"/>
    <w:basedOn w:val="Normal"/>
    <w:uiPriority w:val="99"/>
    <w:rsid w:val="00DA041E"/>
  </w:style>
  <w:style w:type="paragraph" w:customStyle="1" w:styleId="TOC3">
    <w:name w:val="TOC3"/>
    <w:basedOn w:val="Normal"/>
    <w:uiPriority w:val="99"/>
    <w:rsid w:val="00DA041E"/>
  </w:style>
  <w:style w:type="paragraph" w:customStyle="1" w:styleId="TOC4">
    <w:name w:val="TOC4"/>
    <w:basedOn w:val="Normal"/>
    <w:uiPriority w:val="99"/>
    <w:rsid w:val="00DA041E"/>
  </w:style>
  <w:style w:type="paragraph" w:customStyle="1" w:styleId="TOCHeading">
    <w:name w:val="TOCHeading"/>
    <w:basedOn w:val="Normal"/>
    <w:uiPriority w:val="99"/>
    <w:rsid w:val="00DA041E"/>
  </w:style>
  <w:style w:type="paragraph" w:customStyle="1" w:styleId="Translation">
    <w:name w:val="Translation"/>
    <w:basedOn w:val="Extract"/>
    <w:uiPriority w:val="99"/>
    <w:rsid w:val="00DA041E"/>
    <w:rPr>
      <w:color w:val="7030A0"/>
    </w:rPr>
  </w:style>
  <w:style w:type="paragraph" w:customStyle="1" w:styleId="Update">
    <w:name w:val="Update"/>
    <w:basedOn w:val="Normal"/>
    <w:uiPriority w:val="99"/>
    <w:rsid w:val="00DA041E"/>
    <w:pPr>
      <w:pBdr>
        <w:top w:val="dashed" w:sz="4" w:space="6" w:color="auto"/>
        <w:bottom w:val="dashed" w:sz="4" w:space="16" w:color="auto"/>
      </w:pBdr>
      <w:spacing w:line="560" w:lineRule="exact"/>
      <w:ind w:firstLine="720"/>
    </w:pPr>
    <w:rPr>
      <w:rFonts w:ascii="Cambria Math" w:hAnsi="Cambria Math" w:cs="Cambria Math"/>
      <w:color w:val="760016"/>
      <w:sz w:val="24"/>
      <w:szCs w:val="24"/>
      <w:lang w:val="en-GB"/>
    </w:rPr>
  </w:style>
  <w:style w:type="paragraph" w:customStyle="1" w:styleId="Value">
    <w:name w:val="Value"/>
    <w:basedOn w:val="Normal"/>
    <w:next w:val="Normal"/>
    <w:uiPriority w:val="99"/>
    <w:rsid w:val="00DA041E"/>
  </w:style>
  <w:style w:type="paragraph" w:customStyle="1" w:styleId="Video">
    <w:name w:val="Video"/>
    <w:basedOn w:val="Normal"/>
    <w:uiPriority w:val="99"/>
    <w:rsid w:val="00DA041E"/>
    <w:pPr>
      <w:pBdr>
        <w:top w:val="wave" w:sz="6" w:space="8" w:color="auto"/>
        <w:bottom w:val="wave" w:sz="6" w:space="12" w:color="auto"/>
      </w:pBdr>
      <w:spacing w:after="120" w:line="280" w:lineRule="exact"/>
      <w:jc w:val="center"/>
    </w:pPr>
    <w:rPr>
      <w:rFonts w:ascii="Arial Unicode MS" w:hAnsi="Arial Unicode MS" w:cs="Arial Unicode MS"/>
      <w:color w:val="FF0000"/>
      <w:sz w:val="24"/>
      <w:szCs w:val="24"/>
    </w:rPr>
  </w:style>
  <w:style w:type="paragraph" w:customStyle="1" w:styleId="Worksolution">
    <w:name w:val="Worksolution"/>
    <w:basedOn w:val="Normal"/>
    <w:uiPriority w:val="99"/>
    <w:rsid w:val="00DA041E"/>
    <w:rPr>
      <w:rFonts w:ascii="Times New Roman" w:hAnsi="Times New Roman" w:cs="Times New Roman"/>
      <w:sz w:val="24"/>
      <w:szCs w:val="24"/>
      <w:lang w:val="en-GB"/>
    </w:rPr>
  </w:style>
  <w:style w:type="paragraph" w:customStyle="1" w:styleId="Yours">
    <w:name w:val="Yours"/>
    <w:basedOn w:val="Normal"/>
    <w:next w:val="Normal"/>
    <w:uiPriority w:val="99"/>
    <w:rsid w:val="00DA041E"/>
  </w:style>
  <w:style w:type="character" w:styleId="Nmerodepgina">
    <w:name w:val="page number"/>
    <w:basedOn w:val="Fontepargpadro"/>
    <w:uiPriority w:val="99"/>
    <w:rsid w:val="00DA041E"/>
    <w:rPr>
      <w:rFonts w:ascii="Linux Libertine" w:hAnsi="Linux Libertine" w:cs="Linux Libertine"/>
      <w:sz w:val="14"/>
      <w:szCs w:val="14"/>
    </w:rPr>
  </w:style>
  <w:style w:type="character" w:styleId="Nmerodelinha">
    <w:name w:val="line number"/>
    <w:basedOn w:val="Fontepargpadro"/>
    <w:uiPriority w:val="99"/>
    <w:rsid w:val="00DA041E"/>
    <w:rPr>
      <w:sz w:val="16"/>
      <w:szCs w:val="16"/>
    </w:rPr>
  </w:style>
  <w:style w:type="paragraph" w:styleId="SemEspaamento">
    <w:name w:val="No Spacing"/>
    <w:uiPriority w:val="99"/>
    <w:qFormat/>
    <w:rsid w:val="00DA041E"/>
    <w:rPr>
      <w:rFonts w:cs="Calibri"/>
      <w:lang w:val="en-US" w:eastAsia="en-US"/>
    </w:rPr>
  </w:style>
  <w:style w:type="character" w:customStyle="1" w:styleId="KeyTerm">
    <w:name w:val="KeyTerm"/>
    <w:basedOn w:val="Fontepargpadro"/>
    <w:uiPriority w:val="99"/>
    <w:rsid w:val="00DA041E"/>
    <w:rPr>
      <w:color w:val="auto"/>
    </w:rPr>
  </w:style>
  <w:style w:type="character" w:customStyle="1" w:styleId="OtherTitle">
    <w:name w:val="OtherTitle"/>
    <w:basedOn w:val="Fontepargpadro"/>
    <w:uiPriority w:val="99"/>
    <w:rsid w:val="00DA041E"/>
    <w:rPr>
      <w:shd w:val="clear" w:color="auto" w:fill="auto"/>
    </w:rPr>
  </w:style>
  <w:style w:type="paragraph" w:customStyle="1" w:styleId="SidebarText">
    <w:name w:val="SidebarText"/>
    <w:basedOn w:val="Normal"/>
    <w:uiPriority w:val="99"/>
    <w:rsid w:val="00DA041E"/>
    <w:pPr>
      <w:spacing w:line="360" w:lineRule="auto"/>
      <w:ind w:left="475"/>
    </w:pPr>
    <w:rPr>
      <w:rFonts w:ascii="Times New Roman" w:hAnsi="Times New Roman" w:cs="Times New Roman"/>
      <w:noProof/>
      <w:sz w:val="24"/>
      <w:szCs w:val="24"/>
    </w:rPr>
  </w:style>
  <w:style w:type="character" w:customStyle="1" w:styleId="term-InText">
    <w:name w:val="term-InText"/>
    <w:uiPriority w:val="99"/>
    <w:rsid w:val="00DA041E"/>
  </w:style>
  <w:style w:type="paragraph" w:customStyle="1" w:styleId="CCSHead">
    <w:name w:val="CCSHead"/>
    <w:basedOn w:val="KeyWordHead"/>
    <w:qFormat/>
    <w:rsid w:val="00DA041E"/>
  </w:style>
  <w:style w:type="paragraph" w:customStyle="1" w:styleId="CCSDescription">
    <w:name w:val="CCSDescription"/>
    <w:basedOn w:val="KeyWords"/>
    <w:uiPriority w:val="99"/>
    <w:rsid w:val="00DA041E"/>
  </w:style>
  <w:style w:type="paragraph" w:customStyle="1" w:styleId="AlgorithmCaption">
    <w:name w:val="AlgorithmCaption"/>
    <w:basedOn w:val="Normal"/>
    <w:uiPriority w:val="99"/>
    <w:rsid w:val="00DA041E"/>
    <w:pPr>
      <w:pBdr>
        <w:top w:val="single" w:sz="4" w:space="2" w:color="auto"/>
        <w:bottom w:val="single" w:sz="4" w:space="2" w:color="auto"/>
      </w:pBdr>
      <w:spacing w:before="200"/>
    </w:pPr>
  </w:style>
  <w:style w:type="paragraph" w:customStyle="1" w:styleId="RefFormatHead">
    <w:name w:val="RefFormatHead"/>
    <w:basedOn w:val="Normal"/>
    <w:uiPriority w:val="99"/>
    <w:rsid w:val="00057B2A"/>
    <w:pPr>
      <w:spacing w:before="120"/>
    </w:pPr>
    <w:rPr>
      <w:b/>
      <w:bCs/>
      <w:sz w:val="16"/>
      <w:szCs w:val="16"/>
    </w:rPr>
  </w:style>
  <w:style w:type="paragraph" w:customStyle="1" w:styleId="RefFormatPara">
    <w:name w:val="RefFormatPara"/>
    <w:basedOn w:val="Normal"/>
    <w:uiPriority w:val="99"/>
    <w:rsid w:val="00DA041E"/>
    <w:pPr>
      <w:spacing w:before="60" w:after="60"/>
    </w:pPr>
    <w:rPr>
      <w:sz w:val="16"/>
      <w:szCs w:val="16"/>
    </w:rPr>
  </w:style>
  <w:style w:type="paragraph" w:customStyle="1" w:styleId="AppendixH4">
    <w:name w:val="AppendixH4"/>
    <w:basedOn w:val="Para"/>
    <w:uiPriority w:val="99"/>
    <w:rsid w:val="003A7F99"/>
    <w:rPr>
      <w:lang w:eastAsia="it-IT"/>
    </w:rPr>
  </w:style>
  <w:style w:type="paragraph" w:customStyle="1" w:styleId="Style1">
    <w:name w:val="Style1"/>
    <w:basedOn w:val="Head4"/>
    <w:uiPriority w:val="99"/>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uiPriority w:val="99"/>
    <w:rsid w:val="004E7783"/>
  </w:style>
  <w:style w:type="character" w:customStyle="1" w:styleId="mixed-citation">
    <w:name w:val="mixed-citation"/>
    <w:basedOn w:val="Fontepargpadro"/>
    <w:uiPriority w:val="99"/>
    <w:rsid w:val="00CD2B69"/>
  </w:style>
  <w:style w:type="character" w:customStyle="1" w:styleId="ref-title">
    <w:name w:val="ref-title"/>
    <w:basedOn w:val="Fontepargpadro"/>
    <w:uiPriority w:val="99"/>
    <w:rsid w:val="00CD2B69"/>
  </w:style>
  <w:style w:type="character" w:customStyle="1" w:styleId="ref-journal">
    <w:name w:val="ref-journal"/>
    <w:basedOn w:val="Fontepargpadro"/>
    <w:uiPriority w:val="99"/>
    <w:rsid w:val="00CD2B69"/>
  </w:style>
  <w:style w:type="paragraph" w:styleId="Pr-formataoHTML">
    <w:name w:val="HTML Preformatted"/>
    <w:basedOn w:val="Normal"/>
    <w:link w:val="Pr-formataoHTMLChar"/>
    <w:uiPriority w:val="99"/>
    <w:locked/>
    <w:rsid w:val="0069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locked/>
    <w:rPr>
      <w:rFonts w:ascii="Courier New" w:hAnsi="Courier New" w:cs="Courier New"/>
      <w:sz w:val="20"/>
      <w:szCs w:val="20"/>
      <w:lang w:val="en-US" w:eastAsia="en-US"/>
    </w:rPr>
  </w:style>
  <w:style w:type="paragraph" w:customStyle="1" w:styleId="text-center">
    <w:name w:val="text-center"/>
    <w:basedOn w:val="Normal"/>
    <w:uiPriority w:val="99"/>
    <w:rsid w:val="006146CE"/>
    <w:pPr>
      <w:spacing w:before="100" w:beforeAutospacing="1" w:after="100" w:afterAutospacing="1" w:line="240" w:lineRule="auto"/>
      <w:jc w:val="left"/>
    </w:pPr>
    <w:rPr>
      <w:rFonts w:ascii="Times New Roman" w:hAnsi="Times New Roman" w:cs="Times New Roman"/>
      <w:sz w:val="24"/>
      <w:szCs w:val="24"/>
      <w:lang w:val="pt-BR" w:eastAsia="pt-BR"/>
    </w:rPr>
  </w:style>
  <w:style w:type="numbering" w:customStyle="1" w:styleId="SIGPLANListbullet">
    <w:name w:val="SIGPLAN List bullet"/>
    <w:rsid w:val="004E6327"/>
    <w:pPr>
      <w:numPr>
        <w:numId w:val="39"/>
      </w:numPr>
    </w:pPr>
  </w:style>
  <w:style w:type="numbering" w:customStyle="1" w:styleId="SIGPLANListnumber">
    <w:name w:val="SIGPLAN List number"/>
    <w:rsid w:val="004E6327"/>
    <w:pPr>
      <w:numPr>
        <w:numId w:val="41"/>
      </w:numPr>
    </w:pPr>
  </w:style>
  <w:style w:type="numbering" w:customStyle="1" w:styleId="SIGPLANListletter">
    <w:name w:val="SIGPLAN List letter"/>
    <w:rsid w:val="004E6327"/>
    <w:pPr>
      <w:numPr>
        <w:numId w:val="4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sz w:val="22"/>
        <w:szCs w:val="22"/>
        <w:lang w:val="pt-BR" w:eastAsia="pt-BR"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iPriority="0" w:unhideWhenUsed="1"/>
    <w:lsdException w:name="annotation text" w:locked="1" w:unhideWhenUsed="1"/>
    <w:lsdException w:name="header" w:locked="1" w:unhideWhenUsed="1"/>
    <w:lsdException w:name="footer" w:locked="1" w:uiPriority="0"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A041E"/>
    <w:pPr>
      <w:spacing w:line="264" w:lineRule="auto"/>
      <w:jc w:val="both"/>
    </w:pPr>
    <w:rPr>
      <w:rFonts w:ascii="Linux Libertine" w:hAnsi="Linux Libertine" w:cs="Linux Libertine"/>
      <w:sz w:val="18"/>
      <w:szCs w:val="18"/>
      <w:lang w:val="en-US" w:eastAsia="en-US"/>
    </w:rPr>
  </w:style>
  <w:style w:type="paragraph" w:styleId="Ttulo1">
    <w:name w:val="heading 1"/>
    <w:basedOn w:val="Normal"/>
    <w:next w:val="Normal"/>
    <w:link w:val="Ttulo1Char"/>
    <w:autoRedefine/>
    <w:uiPriority w:val="99"/>
    <w:qFormat/>
    <w:locked/>
    <w:rsid w:val="00DA041E"/>
    <w:pPr>
      <w:keepNext/>
      <w:keepLines/>
      <w:spacing w:before="48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locked/>
    <w:rsid w:val="00DA041E"/>
    <w:pPr>
      <w:keepNext/>
      <w:keepLines/>
      <w:spacing w:before="200"/>
      <w:outlineLvl w:val="1"/>
    </w:pPr>
    <w:rPr>
      <w:rFonts w:ascii="Cambria" w:hAnsi="Cambria" w:cs="Cambria"/>
      <w:b/>
      <w:bCs/>
      <w:color w:val="0070C0"/>
      <w:sz w:val="26"/>
      <w:szCs w:val="26"/>
    </w:rPr>
  </w:style>
  <w:style w:type="paragraph" w:styleId="Ttulo3">
    <w:name w:val="heading 3"/>
    <w:basedOn w:val="Normal"/>
    <w:next w:val="Normal"/>
    <w:link w:val="Ttulo3Char"/>
    <w:uiPriority w:val="99"/>
    <w:qFormat/>
    <w:locked/>
    <w:rsid w:val="00DA041E"/>
    <w:pPr>
      <w:keepNext/>
      <w:keepLines/>
      <w:spacing w:before="200"/>
      <w:outlineLvl w:val="2"/>
    </w:pPr>
    <w:rPr>
      <w:rFonts w:ascii="Cambria" w:hAnsi="Cambria" w:cs="Cambria"/>
      <w:b/>
      <w:bCs/>
      <w:color w:val="943634"/>
    </w:rPr>
  </w:style>
  <w:style w:type="paragraph" w:styleId="Ttulo4">
    <w:name w:val="heading 4"/>
    <w:basedOn w:val="Normal"/>
    <w:next w:val="Normal"/>
    <w:link w:val="Ttulo4Char"/>
    <w:uiPriority w:val="99"/>
    <w:qFormat/>
    <w:locked/>
    <w:rsid w:val="00DA041E"/>
    <w:pPr>
      <w:keepNext/>
      <w:keepLines/>
      <w:spacing w:before="200"/>
      <w:outlineLvl w:val="3"/>
    </w:pPr>
    <w:rPr>
      <w:rFonts w:ascii="Cambria" w:hAnsi="Cambria" w:cs="Cambria"/>
      <w:i/>
      <w:iCs/>
      <w:color w:val="943634"/>
    </w:rPr>
  </w:style>
  <w:style w:type="paragraph" w:styleId="Ttulo5">
    <w:name w:val="heading 5"/>
    <w:basedOn w:val="Normal"/>
    <w:next w:val="Normal"/>
    <w:link w:val="Ttulo5Char"/>
    <w:uiPriority w:val="99"/>
    <w:qFormat/>
    <w:locked/>
    <w:rsid w:val="00DA041E"/>
    <w:pPr>
      <w:keepNext/>
      <w:keepLines/>
      <w:spacing w:before="200"/>
      <w:outlineLvl w:val="4"/>
    </w:pPr>
    <w:rPr>
      <w:rFonts w:ascii="Cambria" w:hAnsi="Cambria" w:cs="Cambria"/>
      <w:b/>
      <w:bCs/>
      <w:color w:val="4F6228"/>
      <w:sz w:val="20"/>
      <w:szCs w:val="20"/>
    </w:rPr>
  </w:style>
  <w:style w:type="paragraph" w:styleId="Ttulo6">
    <w:name w:val="heading 6"/>
    <w:basedOn w:val="Normal"/>
    <w:next w:val="Normal"/>
    <w:link w:val="Ttulo6Char"/>
    <w:uiPriority w:val="99"/>
    <w:qFormat/>
    <w:locked/>
    <w:rsid w:val="00DA041E"/>
    <w:pPr>
      <w:keepNext/>
      <w:numPr>
        <w:ilvl w:val="5"/>
        <w:numId w:val="34"/>
      </w:numPr>
      <w:spacing w:after="240"/>
      <w:outlineLvl w:val="5"/>
    </w:pPr>
    <w:rPr>
      <w:rFonts w:ascii="Times New Roman" w:hAnsi="Times New Roman" w:cs="Times New Roman"/>
      <w:sz w:val="24"/>
      <w:szCs w:val="24"/>
      <w:lang w:val="en-GB"/>
    </w:rPr>
  </w:style>
  <w:style w:type="paragraph" w:styleId="Ttulo7">
    <w:name w:val="heading 7"/>
    <w:basedOn w:val="Normal"/>
    <w:next w:val="Normal"/>
    <w:link w:val="Ttulo7Char"/>
    <w:uiPriority w:val="99"/>
    <w:qFormat/>
    <w:locked/>
    <w:rsid w:val="00DA041E"/>
    <w:pPr>
      <w:keepNext/>
      <w:numPr>
        <w:ilvl w:val="6"/>
        <w:numId w:val="34"/>
      </w:numPr>
      <w:spacing w:after="240"/>
      <w:outlineLvl w:val="6"/>
    </w:pPr>
    <w:rPr>
      <w:rFonts w:ascii="Times New Roman" w:hAnsi="Times New Roman" w:cs="Times New Roman"/>
      <w:b/>
      <w:bCs/>
      <w:sz w:val="24"/>
      <w:szCs w:val="24"/>
      <w:lang w:val="en-GB"/>
    </w:rPr>
  </w:style>
  <w:style w:type="paragraph" w:styleId="Ttulo8">
    <w:name w:val="heading 8"/>
    <w:basedOn w:val="Normal"/>
    <w:next w:val="Normal"/>
    <w:link w:val="Ttulo8Char"/>
    <w:uiPriority w:val="99"/>
    <w:qFormat/>
    <w:locked/>
    <w:rsid w:val="00DA041E"/>
    <w:pPr>
      <w:keepNext/>
      <w:numPr>
        <w:ilvl w:val="7"/>
        <w:numId w:val="34"/>
      </w:numPr>
      <w:spacing w:after="240"/>
      <w:outlineLvl w:val="7"/>
    </w:pPr>
    <w:rPr>
      <w:rFonts w:ascii="Times New Roman" w:hAnsi="Times New Roman" w:cs="Times New Roman"/>
      <w:b/>
      <w:bCs/>
      <w:i/>
      <w:iCs/>
      <w:sz w:val="24"/>
      <w:szCs w:val="24"/>
      <w:lang w:val="en-GB"/>
    </w:rPr>
  </w:style>
  <w:style w:type="paragraph" w:styleId="Ttulo9">
    <w:name w:val="heading 9"/>
    <w:basedOn w:val="Normal"/>
    <w:next w:val="Normal"/>
    <w:link w:val="Ttulo9Char"/>
    <w:uiPriority w:val="99"/>
    <w:qFormat/>
    <w:locked/>
    <w:rsid w:val="00DA041E"/>
    <w:pPr>
      <w:keepNext/>
      <w:numPr>
        <w:ilvl w:val="8"/>
        <w:numId w:val="34"/>
      </w:numPr>
      <w:spacing w:after="240"/>
      <w:outlineLvl w:val="8"/>
    </w:pPr>
    <w:rPr>
      <w:rFonts w:ascii="Times New Roman" w:hAnsi="Times New Roman" w:cs="Times New Roman"/>
      <w:i/>
      <w:iCs/>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A041E"/>
    <w:rPr>
      <w:rFonts w:ascii="Cambria" w:hAnsi="Cambria" w:cs="Cambria"/>
      <w:b/>
      <w:bCs/>
      <w:color w:val="365F91"/>
      <w:sz w:val="28"/>
      <w:szCs w:val="28"/>
      <w:lang w:val="en-US" w:eastAsia="en-US"/>
    </w:rPr>
  </w:style>
  <w:style w:type="character" w:customStyle="1" w:styleId="Ttulo2Char">
    <w:name w:val="Título 2 Char"/>
    <w:basedOn w:val="Fontepargpadro"/>
    <w:link w:val="Ttulo2"/>
    <w:uiPriority w:val="99"/>
    <w:locked/>
    <w:rsid w:val="00DA041E"/>
    <w:rPr>
      <w:rFonts w:ascii="Cambria" w:hAnsi="Cambria" w:cs="Cambria"/>
      <w:b/>
      <w:bCs/>
      <w:color w:val="0070C0"/>
      <w:sz w:val="26"/>
      <w:szCs w:val="26"/>
      <w:lang w:val="en-US" w:eastAsia="en-US"/>
    </w:rPr>
  </w:style>
  <w:style w:type="character" w:customStyle="1" w:styleId="Ttulo3Char">
    <w:name w:val="Título 3 Char"/>
    <w:basedOn w:val="Fontepargpadro"/>
    <w:link w:val="Ttulo3"/>
    <w:uiPriority w:val="99"/>
    <w:locked/>
    <w:rsid w:val="00DA041E"/>
    <w:rPr>
      <w:rFonts w:ascii="Cambria" w:hAnsi="Cambria" w:cs="Cambria"/>
      <w:b/>
      <w:bCs/>
      <w:color w:val="943634"/>
      <w:sz w:val="22"/>
      <w:szCs w:val="22"/>
      <w:lang w:val="en-US" w:eastAsia="en-US"/>
    </w:rPr>
  </w:style>
  <w:style w:type="character" w:customStyle="1" w:styleId="Ttulo4Char">
    <w:name w:val="Título 4 Char"/>
    <w:basedOn w:val="Fontepargpadro"/>
    <w:link w:val="Ttulo4"/>
    <w:uiPriority w:val="99"/>
    <w:locked/>
    <w:rsid w:val="00DA041E"/>
    <w:rPr>
      <w:rFonts w:ascii="Cambria" w:hAnsi="Cambria" w:cs="Cambria"/>
      <w:i/>
      <w:iCs/>
      <w:color w:val="943634"/>
      <w:sz w:val="22"/>
      <w:szCs w:val="22"/>
      <w:lang w:val="en-US" w:eastAsia="en-US"/>
    </w:rPr>
  </w:style>
  <w:style w:type="character" w:customStyle="1" w:styleId="Ttulo5Char">
    <w:name w:val="Título 5 Char"/>
    <w:basedOn w:val="Fontepargpadro"/>
    <w:link w:val="Ttulo5"/>
    <w:uiPriority w:val="99"/>
    <w:locked/>
    <w:rsid w:val="00DA041E"/>
    <w:rPr>
      <w:rFonts w:ascii="Cambria" w:hAnsi="Cambria" w:cs="Cambria"/>
      <w:b/>
      <w:bCs/>
      <w:color w:val="4F6228"/>
      <w:sz w:val="22"/>
      <w:szCs w:val="22"/>
      <w:lang w:val="en-US" w:eastAsia="en-US"/>
    </w:rPr>
  </w:style>
  <w:style w:type="character" w:customStyle="1" w:styleId="Ttulo6Char">
    <w:name w:val="Título 6 Char"/>
    <w:basedOn w:val="Fontepargpadro"/>
    <w:link w:val="Ttulo6"/>
    <w:uiPriority w:val="99"/>
    <w:locked/>
    <w:rsid w:val="00DA041E"/>
    <w:rPr>
      <w:rFonts w:ascii="Times New Roman" w:hAnsi="Times New Roman" w:cs="Times New Roman"/>
      <w:sz w:val="22"/>
      <w:szCs w:val="22"/>
      <w:lang w:val="en-GB" w:eastAsia="en-US"/>
    </w:rPr>
  </w:style>
  <w:style w:type="character" w:customStyle="1" w:styleId="Ttulo7Char">
    <w:name w:val="Título 7 Char"/>
    <w:basedOn w:val="Fontepargpadro"/>
    <w:link w:val="Ttulo7"/>
    <w:uiPriority w:val="99"/>
    <w:locked/>
    <w:rsid w:val="00DA041E"/>
    <w:rPr>
      <w:rFonts w:ascii="Times New Roman" w:hAnsi="Times New Roman" w:cs="Times New Roman"/>
      <w:b/>
      <w:bCs/>
      <w:sz w:val="24"/>
      <w:szCs w:val="24"/>
      <w:lang w:val="en-GB" w:eastAsia="en-US"/>
    </w:rPr>
  </w:style>
  <w:style w:type="character" w:customStyle="1" w:styleId="Ttulo8Char">
    <w:name w:val="Título 8 Char"/>
    <w:basedOn w:val="Fontepargpadro"/>
    <w:link w:val="Ttulo8"/>
    <w:uiPriority w:val="99"/>
    <w:locked/>
    <w:rsid w:val="00DA041E"/>
    <w:rPr>
      <w:rFonts w:ascii="Times New Roman" w:hAnsi="Times New Roman" w:cs="Times New Roman"/>
      <w:b/>
      <w:bCs/>
      <w:i/>
      <w:iCs/>
      <w:sz w:val="24"/>
      <w:szCs w:val="24"/>
      <w:lang w:val="en-GB" w:eastAsia="en-US"/>
    </w:rPr>
  </w:style>
  <w:style w:type="character" w:customStyle="1" w:styleId="Ttulo9Char">
    <w:name w:val="Título 9 Char"/>
    <w:basedOn w:val="Fontepargpadro"/>
    <w:link w:val="Ttulo9"/>
    <w:uiPriority w:val="99"/>
    <w:locked/>
    <w:rsid w:val="00DA041E"/>
    <w:rPr>
      <w:rFonts w:ascii="Times New Roman" w:hAnsi="Times New Roman" w:cs="Times New Roman"/>
      <w:i/>
      <w:iCs/>
      <w:sz w:val="22"/>
      <w:szCs w:val="22"/>
      <w:lang w:val="en-GB" w:eastAsia="en-US"/>
    </w:rPr>
  </w:style>
  <w:style w:type="paragraph" w:styleId="Textodebalo">
    <w:name w:val="Balloon Text"/>
    <w:basedOn w:val="Normal"/>
    <w:link w:val="TextodebaloChar"/>
    <w:uiPriority w:val="99"/>
    <w:semiHidden/>
    <w:rsid w:val="00DA041E"/>
    <w:rPr>
      <w:rFonts w:ascii="Tahoma" w:hAnsi="Tahoma" w:cs="Tahoma"/>
      <w:sz w:val="16"/>
      <w:szCs w:val="16"/>
    </w:rPr>
  </w:style>
  <w:style w:type="character" w:customStyle="1" w:styleId="TextodebaloChar">
    <w:name w:val="Texto de balão Char"/>
    <w:basedOn w:val="Fontepargpadro"/>
    <w:link w:val="Textodebalo"/>
    <w:uiPriority w:val="99"/>
    <w:semiHidden/>
    <w:locked/>
    <w:rsid w:val="00DA041E"/>
    <w:rPr>
      <w:rFonts w:ascii="Tahoma" w:hAnsi="Tahoma" w:cs="Tahoma"/>
      <w:sz w:val="16"/>
      <w:szCs w:val="16"/>
      <w:lang w:val="en-US" w:eastAsia="en-US"/>
    </w:rPr>
  </w:style>
  <w:style w:type="paragraph" w:styleId="Cabealho">
    <w:name w:val="header"/>
    <w:basedOn w:val="Normal"/>
    <w:link w:val="CabealhoChar"/>
    <w:uiPriority w:val="99"/>
    <w:semiHidden/>
    <w:rsid w:val="00DA041E"/>
    <w:pPr>
      <w:tabs>
        <w:tab w:val="center" w:pos="4320"/>
        <w:tab w:val="right" w:pos="8640"/>
      </w:tabs>
    </w:pPr>
  </w:style>
  <w:style w:type="character" w:customStyle="1" w:styleId="CabealhoChar">
    <w:name w:val="Cabeçalho Char"/>
    <w:basedOn w:val="Fontepargpadro"/>
    <w:link w:val="Cabealho"/>
    <w:uiPriority w:val="99"/>
    <w:semiHidden/>
    <w:locked/>
    <w:rsid w:val="00DA041E"/>
    <w:rPr>
      <w:rFonts w:ascii="Linux Libertine" w:hAnsi="Linux Libertine" w:cs="Linux Libertine"/>
      <w:sz w:val="22"/>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hAnsi="Linux Libertine" w:cs="Linux Libertine"/>
      <w:sz w:val="22"/>
      <w:szCs w:val="22"/>
      <w:lang w:val="en-US" w:eastAsia="en-US"/>
    </w:rPr>
  </w:style>
  <w:style w:type="paragraph" w:styleId="Textodenotadefim">
    <w:name w:val="endnote text"/>
    <w:basedOn w:val="Normal"/>
    <w:link w:val="TextodenotadefimChar"/>
    <w:uiPriority w:val="99"/>
    <w:semiHidden/>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hAnsi="Linux Libertine" w:cs="Linux Libertine"/>
      <w:lang w:val="en-US" w:eastAsia="en-US"/>
    </w:rPr>
  </w:style>
  <w:style w:type="character" w:styleId="Refdenotadefim">
    <w:name w:val="endnote reference"/>
    <w:basedOn w:val="Fontepargpadro"/>
    <w:uiPriority w:val="99"/>
    <w:semiHidden/>
    <w:rsid w:val="00DA041E"/>
    <w:rPr>
      <w:vertAlign w:val="superscript"/>
    </w:rPr>
  </w:style>
  <w:style w:type="table" w:styleId="Tabelacomgrade">
    <w:name w:val="Table Grid"/>
    <w:basedOn w:val="Tabelanormal"/>
    <w:uiPriority w:val="99"/>
    <w:locked/>
    <w:rsid w:val="00DA041E"/>
    <w:rPr>
      <w:rFonts w:ascii="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99"/>
    <w:qFormat/>
    <w:locked/>
    <w:rsid w:val="00466B55"/>
    <w:rPr>
      <w:i/>
      <w:iCs/>
    </w:rPr>
  </w:style>
  <w:style w:type="character" w:styleId="Hyperlink">
    <w:name w:val="Hyperlink"/>
    <w:basedOn w:val="Fontepargpadro"/>
    <w:uiPriority w:val="99"/>
    <w:rsid w:val="00DA041E"/>
    <w:rPr>
      <w:color w:val="0000FF"/>
      <w:u w:val="single"/>
    </w:rPr>
  </w:style>
  <w:style w:type="character" w:styleId="HiperlinkVisitado">
    <w:name w:val="FollowedHyperlink"/>
    <w:basedOn w:val="Fontepargpadro"/>
    <w:uiPriority w:val="99"/>
    <w:rsid w:val="00DA041E"/>
    <w:rPr>
      <w:color w:val="800080"/>
      <w:u w:val="single"/>
    </w:rPr>
  </w:style>
  <w:style w:type="character" w:customStyle="1" w:styleId="databold">
    <w:name w:val="data_bold"/>
    <w:uiPriority w:val="99"/>
    <w:rsid w:val="005A64C3"/>
  </w:style>
  <w:style w:type="character" w:customStyle="1" w:styleId="hps">
    <w:name w:val="hps"/>
    <w:uiPriority w:val="99"/>
    <w:rsid w:val="00260D00"/>
  </w:style>
  <w:style w:type="character" w:customStyle="1" w:styleId="volume">
    <w:name w:val="volume"/>
    <w:uiPriority w:val="99"/>
    <w:rsid w:val="00727BC4"/>
  </w:style>
  <w:style w:type="character" w:customStyle="1" w:styleId="page">
    <w:name w:val="page"/>
    <w:uiPriority w:val="99"/>
    <w:rsid w:val="00727BC4"/>
  </w:style>
  <w:style w:type="paragraph" w:styleId="NormalWeb">
    <w:name w:val="Normal (Web)"/>
    <w:basedOn w:val="Normal"/>
    <w:uiPriority w:val="99"/>
    <w:rsid w:val="006C7EC9"/>
    <w:pPr>
      <w:spacing w:before="100" w:beforeAutospacing="1" w:after="100" w:afterAutospacing="1"/>
    </w:pPr>
  </w:style>
  <w:style w:type="character" w:customStyle="1" w:styleId="shorttext">
    <w:name w:val="short_text"/>
    <w:uiPriority w:val="99"/>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rio">
    <w:name w:val="annotation reference"/>
    <w:basedOn w:val="Fontepargpadro"/>
    <w:uiPriority w:val="99"/>
    <w:semiHidden/>
    <w:rsid w:val="00DA041E"/>
    <w:rPr>
      <w:sz w:val="16"/>
      <w:szCs w:val="16"/>
    </w:rPr>
  </w:style>
  <w:style w:type="paragraph" w:styleId="Textodecomentrio">
    <w:name w:val="annotation text"/>
    <w:basedOn w:val="Normal"/>
    <w:link w:val="TextodecomentrioChar"/>
    <w:uiPriority w:val="99"/>
    <w:semiHidden/>
    <w:rsid w:val="00DA041E"/>
    <w:rPr>
      <w:sz w:val="20"/>
      <w:szCs w:val="20"/>
    </w:rPr>
  </w:style>
  <w:style w:type="character" w:customStyle="1" w:styleId="TextodecomentrioChar">
    <w:name w:val="Texto de comentário Char"/>
    <w:basedOn w:val="Fontepargpadro"/>
    <w:link w:val="Textodecomentrio"/>
    <w:uiPriority w:val="99"/>
    <w:locked/>
    <w:rsid w:val="00DA041E"/>
    <w:rPr>
      <w:rFonts w:ascii="Linux Libertine" w:hAnsi="Linux Libertine" w:cs="Linux Libertine"/>
      <w:sz w:val="22"/>
      <w:szCs w:val="22"/>
      <w:lang w:val="en-US" w:eastAsia="en-US"/>
    </w:rPr>
  </w:style>
  <w:style w:type="paragraph" w:styleId="Assuntodocomentrio">
    <w:name w:val="annotation subject"/>
    <w:basedOn w:val="Textodecomentrio"/>
    <w:next w:val="Textodecomentrio"/>
    <w:link w:val="AssuntodocomentrioChar"/>
    <w:uiPriority w:val="99"/>
    <w:semiHidden/>
    <w:rsid w:val="00DA041E"/>
    <w:rPr>
      <w:b/>
      <w:bCs/>
    </w:rPr>
  </w:style>
  <w:style w:type="character" w:customStyle="1" w:styleId="AssuntodocomentrioChar">
    <w:name w:val="Assunto do comentário Char"/>
    <w:basedOn w:val="TextodecomentrioChar"/>
    <w:link w:val="Assuntodocomentrio"/>
    <w:uiPriority w:val="99"/>
    <w:locked/>
    <w:rsid w:val="00DA041E"/>
    <w:rPr>
      <w:rFonts w:ascii="Linux Libertine" w:hAnsi="Linux Libertine" w:cs="Linux Libertine"/>
      <w:b/>
      <w:bCs/>
      <w:sz w:val="22"/>
      <w:szCs w:val="22"/>
      <w:lang w:val="en-US" w:eastAsia="en-US"/>
    </w:rPr>
  </w:style>
  <w:style w:type="character" w:customStyle="1" w:styleId="meta-value">
    <w:name w:val="meta-value"/>
    <w:uiPriority w:val="99"/>
    <w:rsid w:val="006D23BA"/>
  </w:style>
  <w:style w:type="character" w:customStyle="1" w:styleId="source">
    <w:name w:val="source"/>
    <w:uiPriority w:val="99"/>
    <w:rsid w:val="006D23BA"/>
  </w:style>
  <w:style w:type="character" w:styleId="Forte">
    <w:name w:val="Strong"/>
    <w:basedOn w:val="Fontepargpadro"/>
    <w:uiPriority w:val="99"/>
    <w:qFormat/>
    <w:locked/>
    <w:rsid w:val="00DA041E"/>
    <w:rPr>
      <w:b/>
      <w:bCs/>
    </w:rPr>
  </w:style>
  <w:style w:type="character" w:customStyle="1" w:styleId="sourcepublicationdate">
    <w:name w:val="sourcepublicationdate"/>
    <w:uiPriority w:val="99"/>
    <w:rsid w:val="006D23BA"/>
  </w:style>
  <w:style w:type="character" w:customStyle="1" w:styleId="hithilite">
    <w:name w:val="hithilite"/>
    <w:basedOn w:val="Fontepargpadro"/>
    <w:uiPriority w:val="99"/>
    <w:rsid w:val="00574B19"/>
  </w:style>
  <w:style w:type="paragraph" w:styleId="PargrafodaLista">
    <w:name w:val="List Paragraph"/>
    <w:basedOn w:val="Normal"/>
    <w:autoRedefine/>
    <w:uiPriority w:val="99"/>
    <w:qFormat/>
    <w:rsid w:val="00DA041E"/>
    <w:pPr>
      <w:spacing w:before="120"/>
      <w:ind w:left="360"/>
    </w:pPr>
  </w:style>
  <w:style w:type="paragraph" w:customStyle="1" w:styleId="Abstract">
    <w:name w:val="Abstract"/>
    <w:uiPriority w:val="99"/>
    <w:rsid w:val="00DA041E"/>
    <w:pPr>
      <w:spacing w:before="20" w:after="120" w:line="264" w:lineRule="auto"/>
      <w:jc w:val="both"/>
    </w:pPr>
    <w:rPr>
      <w:rFonts w:ascii="Linux Libertine" w:hAnsi="Linux Libertine" w:cs="Linux Libertine"/>
      <w:sz w:val="18"/>
      <w:szCs w:val="18"/>
      <w:lang w:val="en-US" w:eastAsia="en-US"/>
    </w:rPr>
  </w:style>
  <w:style w:type="paragraph" w:customStyle="1" w:styleId="Affiliation">
    <w:name w:val="Affiliation"/>
    <w:autoRedefine/>
    <w:uiPriority w:val="99"/>
    <w:rsid w:val="00DA041E"/>
    <w:pPr>
      <w:jc w:val="center"/>
    </w:pPr>
    <w:rPr>
      <w:rFonts w:ascii="Linux Libertine" w:hAnsi="Linux Libertine" w:cs="Linux Libertine"/>
      <w:sz w:val="20"/>
      <w:szCs w:val="20"/>
      <w:lang w:val="en-US" w:eastAsia="en-US"/>
    </w:rPr>
  </w:style>
  <w:style w:type="paragraph" w:customStyle="1" w:styleId="Appendix">
    <w:name w:val="Appendix"/>
    <w:link w:val="AppendixChar"/>
    <w:uiPriority w:val="99"/>
    <w:rsid w:val="00DA041E"/>
    <w:pPr>
      <w:spacing w:before="480" w:after="200" w:line="276" w:lineRule="auto"/>
    </w:pPr>
    <w:rPr>
      <w:rFonts w:ascii="Cambria" w:hAnsi="Cambria" w:cs="Cambria"/>
      <w:color w:val="1F497D"/>
      <w:sz w:val="28"/>
      <w:szCs w:val="28"/>
      <w:lang w:val="en-US" w:eastAsia="en-US"/>
    </w:rPr>
  </w:style>
  <w:style w:type="character" w:customStyle="1" w:styleId="DOI">
    <w:name w:val="DOI"/>
    <w:basedOn w:val="Fontepargpadro"/>
    <w:uiPriority w:val="99"/>
    <w:rsid w:val="00DA041E"/>
    <w:rPr>
      <w:color w:val="auto"/>
      <w:shd w:val="clear" w:color="auto" w:fill="auto"/>
    </w:rPr>
  </w:style>
  <w:style w:type="character" w:styleId="Refdenotaderodap">
    <w:name w:val="footnote reference"/>
    <w:basedOn w:val="Fontepargpadro"/>
    <w:uiPriority w:val="99"/>
    <w:semiHidden/>
    <w:rsid w:val="00DA041E"/>
    <w:rPr>
      <w:vertAlign w:val="superscript"/>
    </w:rPr>
  </w:style>
  <w:style w:type="paragraph" w:customStyle="1" w:styleId="Head1">
    <w:name w:val="Head1"/>
    <w:autoRedefine/>
    <w:uiPriority w:val="99"/>
    <w:rsid w:val="00DA041E"/>
    <w:pPr>
      <w:spacing w:before="220" w:after="80"/>
      <w:ind w:left="280" w:hanging="280"/>
    </w:pPr>
    <w:rPr>
      <w:rFonts w:ascii="Linux Libertine" w:hAnsi="Linux Libertine" w:cs="Linux Libertine"/>
      <w:b/>
      <w:bCs/>
      <w:lang w:val="en-US" w:eastAsia="en-US"/>
    </w:rPr>
  </w:style>
  <w:style w:type="paragraph" w:customStyle="1" w:styleId="Head2">
    <w:name w:val="Head2"/>
    <w:autoRedefine/>
    <w:uiPriority w:val="99"/>
    <w:rsid w:val="00DA041E"/>
    <w:pPr>
      <w:spacing w:before="180" w:after="80"/>
      <w:ind w:left="440" w:hanging="440"/>
    </w:pPr>
    <w:rPr>
      <w:rFonts w:ascii="Linux Libertine" w:hAnsi="Linux Libertine" w:cs="Linux Libertine"/>
      <w:b/>
      <w:bCs/>
      <w:lang w:val="en-US" w:eastAsia="en-US"/>
    </w:rPr>
  </w:style>
  <w:style w:type="paragraph" w:customStyle="1" w:styleId="Head3">
    <w:name w:val="Head3"/>
    <w:autoRedefine/>
    <w:uiPriority w:val="99"/>
    <w:rsid w:val="00DA041E"/>
    <w:pPr>
      <w:spacing w:before="120" w:after="40"/>
    </w:pPr>
    <w:rPr>
      <w:rFonts w:ascii="Linux Biolinum" w:hAnsi="Linux Biolinum" w:cs="Linux Biolinum"/>
      <w:sz w:val="18"/>
      <w:szCs w:val="18"/>
      <w:lang w:val="en-US" w:eastAsia="en-US"/>
    </w:rPr>
  </w:style>
  <w:style w:type="paragraph" w:customStyle="1" w:styleId="Head4">
    <w:name w:val="Head4"/>
    <w:autoRedefine/>
    <w:uiPriority w:val="99"/>
    <w:rsid w:val="00BA4E3C"/>
    <w:pPr>
      <w:spacing w:after="140"/>
      <w:ind w:firstLine="240"/>
    </w:pPr>
    <w:rPr>
      <w:rFonts w:ascii="Linux Libertine" w:hAnsi="Linux Libertine" w:cs="Linux Libertine"/>
      <w:i/>
      <w:iCs/>
      <w:sz w:val="18"/>
      <w:szCs w:val="18"/>
      <w:lang w:val="en-US" w:eastAsia="en-US"/>
    </w:rPr>
  </w:style>
  <w:style w:type="paragraph" w:customStyle="1" w:styleId="Head5">
    <w:name w:val="Head5"/>
    <w:autoRedefine/>
    <w:uiPriority w:val="99"/>
    <w:rsid w:val="00DA041E"/>
    <w:pPr>
      <w:spacing w:before="120" w:after="120"/>
    </w:pPr>
    <w:rPr>
      <w:rFonts w:ascii="Linux Biolinum" w:hAnsi="Linux Biolinum" w:cs="Linux Biolinum"/>
      <w:lang w:val="en-US" w:eastAsia="en-US"/>
    </w:rPr>
  </w:style>
  <w:style w:type="paragraph" w:customStyle="1" w:styleId="History">
    <w:name w:val="History"/>
    <w:basedOn w:val="Normal"/>
    <w:autoRedefine/>
    <w:uiPriority w:val="99"/>
    <w:rsid w:val="00DA041E"/>
    <w:pPr>
      <w:spacing w:before="120"/>
    </w:pPr>
  </w:style>
  <w:style w:type="paragraph" w:customStyle="1" w:styleId="Titledocument">
    <w:name w:val="Title_document"/>
    <w:autoRedefine/>
    <w:uiPriority w:val="99"/>
    <w:rsid w:val="00DA041E"/>
    <w:pPr>
      <w:spacing w:before="40" w:after="100"/>
      <w:jc w:val="center"/>
    </w:pPr>
    <w:rPr>
      <w:rFonts w:ascii="Linux Biolinum" w:hAnsi="Linux Biolinum" w:cs="Linux Biolinum"/>
      <w:b/>
      <w:bCs/>
      <w:sz w:val="35"/>
      <w:szCs w:val="35"/>
      <w:lang w:val="en-US" w:eastAsia="en-US"/>
    </w:rPr>
  </w:style>
  <w:style w:type="paragraph" w:customStyle="1" w:styleId="programCodedisplay">
    <w:name w:val="programCode_display"/>
    <w:basedOn w:val="Normal"/>
    <w:uiPriority w:val="99"/>
    <w:rsid w:val="00DA041E"/>
    <w:rPr>
      <w:rFonts w:ascii="Courier New" w:hAnsi="Courier New" w:cs="Courier New"/>
      <w:sz w:val="20"/>
      <w:szCs w:val="20"/>
    </w:rPr>
  </w:style>
  <w:style w:type="character" w:customStyle="1" w:styleId="Publisher">
    <w:name w:val="Publisher"/>
    <w:basedOn w:val="Fontepargpadro"/>
    <w:uiPriority w:val="99"/>
    <w:rsid w:val="00DA041E"/>
    <w:rPr>
      <w:color w:val="auto"/>
      <w:shd w:val="clear" w:color="auto" w:fill="auto"/>
    </w:rPr>
  </w:style>
  <w:style w:type="paragraph" w:styleId="Citao">
    <w:name w:val="Quote"/>
    <w:basedOn w:val="Normal"/>
    <w:next w:val="Normal"/>
    <w:link w:val="CitaoChar"/>
    <w:uiPriority w:val="99"/>
    <w:qFormat/>
    <w:rsid w:val="00661B7D"/>
    <w:pPr>
      <w:ind w:left="720"/>
    </w:pPr>
    <w:rPr>
      <w:color w:val="000000"/>
    </w:rPr>
  </w:style>
  <w:style w:type="character" w:customStyle="1" w:styleId="CitaoChar">
    <w:name w:val="Citação Char"/>
    <w:basedOn w:val="Fontepargpadro"/>
    <w:link w:val="Citao"/>
    <w:uiPriority w:val="99"/>
    <w:locked/>
    <w:rsid w:val="00661B7D"/>
    <w:rPr>
      <w:rFonts w:ascii="Calibri" w:hAnsi="Calibri" w:cs="Calibri"/>
      <w:color w:val="000000"/>
      <w:sz w:val="22"/>
      <w:szCs w:val="22"/>
      <w:lang w:val="en-US" w:eastAsia="en-US"/>
    </w:rPr>
  </w:style>
  <w:style w:type="paragraph" w:customStyle="1" w:styleId="RectoRRH">
    <w:name w:val="Recto_(RRH)"/>
    <w:autoRedefine/>
    <w:uiPriority w:val="99"/>
    <w:rsid w:val="00DA041E"/>
    <w:pPr>
      <w:jc w:val="right"/>
    </w:pPr>
    <w:rPr>
      <w:rFonts w:ascii="Linux Libertine" w:hAnsi="Linux Libertine" w:cs="Linux Libertine"/>
      <w:sz w:val="18"/>
      <w:szCs w:val="18"/>
      <w:lang w:val="en-US" w:eastAsia="en-US"/>
    </w:rPr>
  </w:style>
  <w:style w:type="character" w:customStyle="1" w:styleId="URL">
    <w:name w:val="URL"/>
    <w:basedOn w:val="Fontepargpadro"/>
    <w:uiPriority w:val="99"/>
    <w:rsid w:val="00DA041E"/>
    <w:rPr>
      <w:color w:val="auto"/>
      <w:shd w:val="clear" w:color="auto" w:fill="auto"/>
    </w:rPr>
  </w:style>
  <w:style w:type="paragraph" w:customStyle="1" w:styleId="VersoLRH">
    <w:name w:val="Verso_(LRH)"/>
    <w:autoRedefine/>
    <w:qFormat/>
    <w:rsid w:val="00DA041E"/>
    <w:rPr>
      <w:rFonts w:ascii="Linux Libertine" w:hAnsi="Linux Libertine" w:cs="Linux Libertine"/>
      <w:i/>
      <w:iCs/>
      <w:sz w:val="14"/>
      <w:szCs w:val="14"/>
      <w:lang w:val="en-US" w:eastAsia="en-US"/>
    </w:rPr>
  </w:style>
  <w:style w:type="character" w:customStyle="1" w:styleId="Volume0">
    <w:name w:val="Volume"/>
    <w:basedOn w:val="Fontepargpadro"/>
    <w:uiPriority w:val="99"/>
    <w:rsid w:val="00DA041E"/>
    <w:rPr>
      <w:color w:val="auto"/>
      <w:shd w:val="clear" w:color="auto" w:fill="auto"/>
    </w:rPr>
  </w:style>
  <w:style w:type="character" w:customStyle="1" w:styleId="Pages">
    <w:name w:val="Pages"/>
    <w:basedOn w:val="Fontepargpadro"/>
    <w:uiPriority w:val="99"/>
    <w:rsid w:val="00DA041E"/>
    <w:rPr>
      <w:color w:val="auto"/>
      <w:shd w:val="clear" w:color="auto" w:fill="auto"/>
    </w:rPr>
  </w:style>
  <w:style w:type="character" w:customStyle="1" w:styleId="Degree">
    <w:name w:val="Degree"/>
    <w:basedOn w:val="Fontepargpadro"/>
    <w:uiPriority w:val="99"/>
    <w:rsid w:val="00DA041E"/>
    <w:rPr>
      <w:color w:val="auto"/>
      <w:shd w:val="clear" w:color="auto" w:fill="auto"/>
    </w:rPr>
  </w:style>
  <w:style w:type="character" w:customStyle="1" w:styleId="Role">
    <w:name w:val="Role"/>
    <w:basedOn w:val="Fontepargpadro"/>
    <w:uiPriority w:val="99"/>
    <w:rsid w:val="00DA041E"/>
    <w:rPr>
      <w:color w:val="auto"/>
    </w:rPr>
  </w:style>
  <w:style w:type="paragraph" w:customStyle="1" w:styleId="AbsHead">
    <w:name w:val="AbsHead"/>
    <w:link w:val="AbsHeadChar"/>
    <w:autoRedefine/>
    <w:uiPriority w:val="99"/>
    <w:rsid w:val="00DA041E"/>
    <w:pPr>
      <w:spacing w:before="120" w:after="80"/>
    </w:pPr>
    <w:rPr>
      <w:rFonts w:ascii="Linux Libertine" w:hAnsi="Linux Libertine" w:cs="Linux Libertine"/>
      <w:b/>
      <w:bCs/>
      <w:lang w:val="fr-FR" w:eastAsia="en-US"/>
    </w:rPr>
  </w:style>
  <w:style w:type="character" w:customStyle="1" w:styleId="AbsHeadChar">
    <w:name w:val="AbsHead Char"/>
    <w:basedOn w:val="Fontepargpadro"/>
    <w:link w:val="AbsHead"/>
    <w:uiPriority w:val="99"/>
    <w:locked/>
    <w:rsid w:val="00DA041E"/>
    <w:rPr>
      <w:rFonts w:ascii="Linux Libertine" w:hAnsi="Linux Libertine" w:cs="Linux Libertine"/>
      <w:b/>
      <w:bCs/>
      <w:sz w:val="22"/>
      <w:szCs w:val="22"/>
      <w:lang w:val="fr-FR" w:eastAsia="en-US"/>
    </w:rPr>
  </w:style>
  <w:style w:type="character" w:customStyle="1" w:styleId="AcceptedDate">
    <w:name w:val="AcceptedDate"/>
    <w:basedOn w:val="Fontepargpadro"/>
    <w:uiPriority w:val="99"/>
    <w:rsid w:val="00DA041E"/>
    <w:rPr>
      <w:color w:val="FF0000"/>
    </w:rPr>
  </w:style>
  <w:style w:type="paragraph" w:customStyle="1" w:styleId="AckHead">
    <w:name w:val="AckHead"/>
    <w:link w:val="AckHeadChar"/>
    <w:autoRedefine/>
    <w:uiPriority w:val="99"/>
    <w:rsid w:val="00DA041E"/>
    <w:pPr>
      <w:spacing w:before="220" w:after="40"/>
    </w:pPr>
    <w:rPr>
      <w:rFonts w:ascii="Linux Libertine" w:hAnsi="Linux Libertine" w:cs="Linux Libertine"/>
      <w:b/>
      <w:bCs/>
      <w:lang w:val="en-US" w:eastAsia="en-US"/>
    </w:rPr>
  </w:style>
  <w:style w:type="character" w:customStyle="1" w:styleId="AckHeadChar">
    <w:name w:val="AckHead Char"/>
    <w:basedOn w:val="Fontepargpadro"/>
    <w:link w:val="AckHead"/>
    <w:uiPriority w:val="99"/>
    <w:locked/>
    <w:rsid w:val="00DA041E"/>
    <w:rPr>
      <w:rFonts w:ascii="Linux Libertine" w:hAnsi="Linux Libertine" w:cs="Linux Libertine"/>
      <w:b/>
      <w:bCs/>
      <w:sz w:val="22"/>
      <w:szCs w:val="22"/>
      <w:lang w:val="en-US" w:eastAsia="en-US"/>
    </w:rPr>
  </w:style>
  <w:style w:type="paragraph" w:customStyle="1" w:styleId="AckPara">
    <w:name w:val="AckPara"/>
    <w:autoRedefine/>
    <w:uiPriority w:val="99"/>
    <w:rsid w:val="00DA041E"/>
    <w:pPr>
      <w:spacing w:line="264" w:lineRule="auto"/>
      <w:jc w:val="both"/>
    </w:pPr>
    <w:rPr>
      <w:rFonts w:ascii="Linux Libertine" w:hAnsi="Linux Libertine" w:cs="Linux Libertine"/>
      <w:sz w:val="18"/>
      <w:szCs w:val="18"/>
      <w:lang w:val="en-US" w:eastAsia="en-US"/>
    </w:rPr>
  </w:style>
  <w:style w:type="character" w:customStyle="1" w:styleId="AppendixChar">
    <w:name w:val="Appendix Char"/>
    <w:basedOn w:val="Fontepargpadro"/>
    <w:link w:val="Appendix"/>
    <w:uiPriority w:val="99"/>
    <w:locked/>
    <w:rsid w:val="00DA041E"/>
    <w:rPr>
      <w:rFonts w:ascii="Cambria" w:hAnsi="Cambria" w:cs="Cambria"/>
      <w:color w:val="1F497D"/>
      <w:sz w:val="28"/>
      <w:szCs w:val="28"/>
      <w:lang w:val="en-US" w:eastAsia="en-US"/>
    </w:rPr>
  </w:style>
  <w:style w:type="paragraph" w:customStyle="1" w:styleId="AppendixH1">
    <w:name w:val="AppendixH1"/>
    <w:uiPriority w:val="99"/>
    <w:rsid w:val="00DA041E"/>
    <w:pPr>
      <w:spacing w:before="340" w:after="40"/>
    </w:pPr>
    <w:rPr>
      <w:rFonts w:ascii="Linux Libertine" w:hAnsi="Linux Libertine" w:cs="Linux Libertine"/>
      <w:b/>
      <w:bCs/>
      <w:lang w:val="en-US" w:eastAsia="en-US"/>
    </w:rPr>
  </w:style>
  <w:style w:type="paragraph" w:customStyle="1" w:styleId="AppendixH2">
    <w:name w:val="AppendixH2"/>
    <w:uiPriority w:val="99"/>
    <w:rsid w:val="00DA041E"/>
    <w:pPr>
      <w:autoSpaceDE w:val="0"/>
      <w:autoSpaceDN w:val="0"/>
      <w:adjustRightInd w:val="0"/>
      <w:spacing w:before="60" w:after="40"/>
    </w:pPr>
    <w:rPr>
      <w:rFonts w:ascii="Linux Libertine" w:hAnsi="Linux Libertine" w:cs="Linux Libertine"/>
      <w:b/>
      <w:bCs/>
      <w:lang w:val="en-US" w:eastAsia="en-US"/>
    </w:rPr>
  </w:style>
  <w:style w:type="paragraph" w:customStyle="1" w:styleId="AppendixH3">
    <w:name w:val="AppendixH3"/>
    <w:uiPriority w:val="99"/>
    <w:rsid w:val="00DA041E"/>
    <w:pPr>
      <w:autoSpaceDE w:val="0"/>
      <w:autoSpaceDN w:val="0"/>
      <w:adjustRightInd w:val="0"/>
      <w:spacing w:before="60" w:after="140"/>
      <w:ind w:left="240"/>
    </w:pPr>
    <w:rPr>
      <w:rFonts w:ascii="Linux Biolinum" w:hAnsi="Linux Biolinum" w:cs="Linux Biolinum"/>
      <w:i/>
      <w:iCs/>
      <w:sz w:val="18"/>
      <w:szCs w:val="18"/>
      <w:lang w:val="en-US" w:eastAsia="en-US"/>
    </w:rPr>
  </w:style>
  <w:style w:type="character" w:customStyle="1" w:styleId="ArticleTitle">
    <w:name w:val="ArticleTitle"/>
    <w:basedOn w:val="Fontepargpadro"/>
    <w:uiPriority w:val="99"/>
    <w:rsid w:val="00DA041E"/>
    <w:rPr>
      <w:color w:val="auto"/>
      <w:shd w:val="clear" w:color="auto" w:fill="auto"/>
    </w:rPr>
  </w:style>
  <w:style w:type="paragraph" w:customStyle="1" w:styleId="AuthNotes">
    <w:name w:val="AuthNotes"/>
    <w:uiPriority w:val="99"/>
    <w:rsid w:val="00DA041E"/>
    <w:pPr>
      <w:spacing w:after="200" w:line="276" w:lineRule="auto"/>
    </w:pPr>
    <w:rPr>
      <w:rFonts w:cs="Calibri"/>
      <w:color w:val="4F6228"/>
      <w:lang w:val="en-US" w:eastAsia="en-US"/>
    </w:rPr>
  </w:style>
  <w:style w:type="character" w:customStyle="1" w:styleId="author-comment">
    <w:name w:val="author-comment"/>
    <w:basedOn w:val="Fontepargpadro"/>
    <w:uiPriority w:val="99"/>
    <w:rsid w:val="00DA041E"/>
    <w:rPr>
      <w:color w:val="auto"/>
    </w:rPr>
  </w:style>
  <w:style w:type="paragraph" w:customStyle="1" w:styleId="Authors">
    <w:name w:val="Authors"/>
    <w:link w:val="AuthorsChar"/>
    <w:autoRedefine/>
    <w:uiPriority w:val="99"/>
    <w:rsid w:val="00DA041E"/>
    <w:pPr>
      <w:spacing w:before="280" w:after="160"/>
    </w:pPr>
    <w:rPr>
      <w:rFonts w:ascii="Linux Biolinum" w:hAnsi="Linux Biolinum" w:cs="Linux Biolinum"/>
      <w:sz w:val="24"/>
      <w:szCs w:val="24"/>
      <w:lang w:val="en-US" w:eastAsia="en-US"/>
    </w:rPr>
  </w:style>
  <w:style w:type="character" w:customStyle="1" w:styleId="AuthorsChar">
    <w:name w:val="Authors Char"/>
    <w:basedOn w:val="Fontepargpadro"/>
    <w:link w:val="Authors"/>
    <w:uiPriority w:val="99"/>
    <w:locked/>
    <w:rsid w:val="00DA041E"/>
    <w:rPr>
      <w:rFonts w:ascii="Linux Biolinum" w:hAnsi="Linux Biolinum" w:cs="Linux Biolinum"/>
      <w:sz w:val="24"/>
      <w:szCs w:val="24"/>
      <w:lang w:val="en-US" w:eastAsia="en-US"/>
    </w:rPr>
  </w:style>
  <w:style w:type="character" w:customStyle="1" w:styleId="BookTitle">
    <w:name w:val="BookTitle"/>
    <w:basedOn w:val="Fontepargpadro"/>
    <w:uiPriority w:val="99"/>
    <w:rsid w:val="00DA041E"/>
    <w:rPr>
      <w:color w:val="auto"/>
      <w:shd w:val="clear" w:color="auto" w:fill="auto"/>
    </w:rPr>
  </w:style>
  <w:style w:type="paragraph" w:customStyle="1" w:styleId="BoxText">
    <w:name w:val="BoxText"/>
    <w:uiPriority w:val="99"/>
    <w:rsid w:val="00DA041E"/>
    <w:pPr>
      <w:spacing w:after="200" w:line="276" w:lineRule="auto"/>
    </w:pPr>
    <w:rPr>
      <w:rFonts w:cs="Calibri"/>
      <w:sz w:val="18"/>
      <w:szCs w:val="18"/>
      <w:lang w:val="en-US" w:eastAsia="en-US"/>
    </w:rPr>
  </w:style>
  <w:style w:type="paragraph" w:customStyle="1" w:styleId="BoxTitle">
    <w:name w:val="BoxTitle"/>
    <w:basedOn w:val="Normal"/>
    <w:uiPriority w:val="99"/>
    <w:rsid w:val="00DA041E"/>
    <w:rPr>
      <w:rFonts w:ascii="Cambria" w:hAnsi="Cambria" w:cs="Cambria"/>
      <w:sz w:val="24"/>
      <w:szCs w:val="24"/>
    </w:rPr>
  </w:style>
  <w:style w:type="character" w:customStyle="1" w:styleId="City">
    <w:name w:val="City"/>
    <w:basedOn w:val="Fontepargpadro"/>
    <w:uiPriority w:val="99"/>
    <w:rsid w:val="00DA041E"/>
    <w:rPr>
      <w:color w:val="auto"/>
      <w:shd w:val="clear" w:color="auto" w:fill="auto"/>
    </w:rPr>
  </w:style>
  <w:style w:type="character" w:customStyle="1" w:styleId="Collab">
    <w:name w:val="Collab"/>
    <w:basedOn w:val="Fontepargpadro"/>
    <w:uiPriority w:val="99"/>
    <w:rsid w:val="00DA041E"/>
    <w:rPr>
      <w:color w:val="auto"/>
      <w:shd w:val="clear" w:color="auto" w:fill="auto"/>
    </w:rPr>
  </w:style>
  <w:style w:type="character" w:customStyle="1" w:styleId="ConfDate">
    <w:name w:val="ConfDate"/>
    <w:basedOn w:val="Fontepargpadro"/>
    <w:uiPriority w:val="99"/>
    <w:rsid w:val="00DA041E"/>
    <w:rPr>
      <w:rFonts w:ascii="Times New Roman" w:hAnsi="Times New Roman" w:cs="Times New Roman"/>
      <w:color w:val="auto"/>
      <w:sz w:val="20"/>
      <w:szCs w:val="20"/>
    </w:rPr>
  </w:style>
  <w:style w:type="character" w:customStyle="1" w:styleId="ConfLoc">
    <w:name w:val="ConfLoc"/>
    <w:basedOn w:val="Fontepargpadro"/>
    <w:uiPriority w:val="99"/>
    <w:rsid w:val="00DA041E"/>
    <w:rPr>
      <w:color w:val="auto"/>
      <w:shd w:val="clear" w:color="auto" w:fill="auto"/>
    </w:rPr>
  </w:style>
  <w:style w:type="character" w:customStyle="1" w:styleId="ConfName">
    <w:name w:val="ConfName"/>
    <w:basedOn w:val="Fontepargpadro"/>
    <w:uiPriority w:val="99"/>
    <w:rsid w:val="00DA041E"/>
    <w:rPr>
      <w:color w:val="auto"/>
    </w:rPr>
  </w:style>
  <w:style w:type="paragraph" w:customStyle="1" w:styleId="Correspondence">
    <w:name w:val="Correspondence"/>
    <w:basedOn w:val="Normal"/>
    <w:link w:val="CorrespondenceChar"/>
    <w:autoRedefine/>
    <w:uiPriority w:val="99"/>
    <w:rsid w:val="00DA041E"/>
    <w:rPr>
      <w:color w:val="215868"/>
    </w:rPr>
  </w:style>
  <w:style w:type="character" w:customStyle="1" w:styleId="CorrespondenceChar">
    <w:name w:val="Correspondence Char"/>
    <w:basedOn w:val="Fontepargpadro"/>
    <w:link w:val="Correspondence"/>
    <w:uiPriority w:val="99"/>
    <w:locked/>
    <w:rsid w:val="00DA041E"/>
    <w:rPr>
      <w:rFonts w:ascii="Linux Libertine" w:hAnsi="Linux Libertine" w:cs="Linux Libertine"/>
      <w:color w:val="215868"/>
      <w:sz w:val="22"/>
      <w:szCs w:val="22"/>
      <w:lang w:val="en-US" w:eastAsia="en-US"/>
    </w:rPr>
  </w:style>
  <w:style w:type="character" w:customStyle="1" w:styleId="Country">
    <w:name w:val="Country"/>
    <w:basedOn w:val="Fontepargpadro"/>
    <w:uiPriority w:val="99"/>
    <w:rsid w:val="00DA041E"/>
    <w:rPr>
      <w:color w:val="auto"/>
      <w:shd w:val="clear" w:color="auto" w:fill="auto"/>
    </w:rPr>
  </w:style>
  <w:style w:type="paragraph" w:customStyle="1" w:styleId="DefItem">
    <w:name w:val="DefItem"/>
    <w:basedOn w:val="Normal"/>
    <w:autoRedefine/>
    <w:uiPriority w:val="99"/>
    <w:rsid w:val="00DA041E"/>
    <w:pPr>
      <w:spacing w:after="80"/>
      <w:ind w:left="720"/>
    </w:pPr>
    <w:rPr>
      <w:color w:val="632423"/>
    </w:rPr>
  </w:style>
  <w:style w:type="paragraph" w:customStyle="1" w:styleId="DisplayFormula">
    <w:name w:val="DisplayFormula"/>
    <w:link w:val="DisplayFormulaChar"/>
    <w:uiPriority w:val="99"/>
    <w:rsid w:val="00DA041E"/>
    <w:pPr>
      <w:spacing w:before="100" w:after="100"/>
    </w:pPr>
    <w:rPr>
      <w:rFonts w:ascii="Linux Libertine" w:hAnsi="Linux Libertine" w:cs="Linux Libertine"/>
      <w:sz w:val="18"/>
      <w:szCs w:val="18"/>
      <w:lang w:val="en-US" w:eastAsia="en-US"/>
    </w:rPr>
  </w:style>
  <w:style w:type="character" w:customStyle="1" w:styleId="DisplayFormulaChar">
    <w:name w:val="DisplayFormula Char"/>
    <w:basedOn w:val="Fontepargpadro"/>
    <w:link w:val="DisplayFormula"/>
    <w:uiPriority w:val="99"/>
    <w:locked/>
    <w:rsid w:val="00DA041E"/>
    <w:rPr>
      <w:rFonts w:ascii="Linux Libertine" w:hAnsi="Linux Libertine" w:cs="Linux Libertine"/>
      <w:sz w:val="18"/>
      <w:szCs w:val="18"/>
      <w:lang w:val="en-US" w:eastAsia="en-US"/>
    </w:rPr>
  </w:style>
  <w:style w:type="character" w:customStyle="1" w:styleId="EdFirstName">
    <w:name w:val="EdFirstName"/>
    <w:basedOn w:val="Fontepargpadro"/>
    <w:uiPriority w:val="99"/>
    <w:rsid w:val="00DA041E"/>
    <w:rPr>
      <w:color w:val="auto"/>
      <w:shd w:val="clear" w:color="auto" w:fill="auto"/>
    </w:rPr>
  </w:style>
  <w:style w:type="character" w:customStyle="1" w:styleId="Edition">
    <w:name w:val="Edition"/>
    <w:basedOn w:val="Fontepargpadro"/>
    <w:uiPriority w:val="99"/>
    <w:rsid w:val="00DA041E"/>
    <w:rPr>
      <w:color w:val="auto"/>
      <w:shd w:val="clear" w:color="auto" w:fill="auto"/>
    </w:rPr>
  </w:style>
  <w:style w:type="character" w:customStyle="1" w:styleId="EdSurname">
    <w:name w:val="EdSurname"/>
    <w:basedOn w:val="Fontepargpadro"/>
    <w:uiPriority w:val="99"/>
    <w:rsid w:val="00DA041E"/>
    <w:rPr>
      <w:color w:val="auto"/>
      <w:shd w:val="clear" w:color="auto" w:fill="auto"/>
    </w:rPr>
  </w:style>
  <w:style w:type="character" w:customStyle="1" w:styleId="Email">
    <w:name w:val="Email"/>
    <w:basedOn w:val="Fontepargpadro"/>
    <w:uiPriority w:val="99"/>
    <w:rsid w:val="00DA041E"/>
    <w:rPr>
      <w:color w:val="auto"/>
    </w:rPr>
  </w:style>
  <w:style w:type="character" w:customStyle="1" w:styleId="Fax">
    <w:name w:val="Fax"/>
    <w:basedOn w:val="Fontepargpadro"/>
    <w:uiPriority w:val="99"/>
    <w:rsid w:val="00DA041E"/>
    <w:rPr>
      <w:color w:val="auto"/>
    </w:rPr>
  </w:style>
  <w:style w:type="paragraph" w:customStyle="1" w:styleId="FigNote">
    <w:name w:val="FigNote"/>
    <w:basedOn w:val="TableFootnote"/>
    <w:uiPriority w:val="99"/>
    <w:rsid w:val="00DA041E"/>
  </w:style>
  <w:style w:type="paragraph" w:customStyle="1" w:styleId="FigureCaption">
    <w:name w:val="FigureCaption"/>
    <w:link w:val="FigureCaptionChar"/>
    <w:autoRedefine/>
    <w:uiPriority w:val="99"/>
    <w:rsid w:val="002C151E"/>
    <w:pPr>
      <w:spacing w:before="220" w:after="240"/>
      <w:jc w:val="center"/>
    </w:pPr>
    <w:rPr>
      <w:rFonts w:ascii="Linux Libertine" w:hAnsi="Linux Libertine" w:cs="Linux Libertine"/>
      <w:b/>
      <w:bCs/>
      <w:sz w:val="18"/>
      <w:szCs w:val="18"/>
      <w:lang w:val="en-US" w:eastAsia="en-US"/>
    </w:rPr>
  </w:style>
  <w:style w:type="character" w:customStyle="1" w:styleId="FigureCaptionChar">
    <w:name w:val="FigureCaption Char"/>
    <w:basedOn w:val="Fontepargpadro"/>
    <w:link w:val="FigureCaption"/>
    <w:uiPriority w:val="99"/>
    <w:locked/>
    <w:rsid w:val="002C151E"/>
    <w:rPr>
      <w:rFonts w:ascii="Linux Libertine" w:hAnsi="Linux Libertine" w:cs="Linux Libertine"/>
      <w:b/>
      <w:bCs/>
      <w:sz w:val="18"/>
      <w:szCs w:val="18"/>
      <w:lang w:val="en-US" w:eastAsia="en-US"/>
    </w:rPr>
  </w:style>
  <w:style w:type="character" w:customStyle="1" w:styleId="FirstName">
    <w:name w:val="FirstName"/>
    <w:basedOn w:val="Fontepargpadro"/>
    <w:uiPriority w:val="99"/>
    <w:rsid w:val="00DA041E"/>
    <w:rPr>
      <w:color w:val="auto"/>
      <w:shd w:val="clear" w:color="auto" w:fill="auto"/>
    </w:rPr>
  </w:style>
  <w:style w:type="character" w:customStyle="1" w:styleId="focus">
    <w:name w:val="focus"/>
    <w:basedOn w:val="Fontepargpadro"/>
    <w:uiPriority w:val="99"/>
    <w:rsid w:val="00DA041E"/>
  </w:style>
  <w:style w:type="character" w:customStyle="1" w:styleId="FundAgency">
    <w:name w:val="FundAgency"/>
    <w:basedOn w:val="Fontepargpadro"/>
    <w:uiPriority w:val="99"/>
    <w:rsid w:val="00661B7D"/>
    <w:rPr>
      <w:color w:val="auto"/>
    </w:rPr>
  </w:style>
  <w:style w:type="character" w:customStyle="1" w:styleId="FundNumber">
    <w:name w:val="FundNumber"/>
    <w:basedOn w:val="Fontepargpadro"/>
    <w:uiPriority w:val="99"/>
    <w:rsid w:val="00661B7D"/>
    <w:rPr>
      <w:color w:val="auto"/>
    </w:rPr>
  </w:style>
  <w:style w:type="paragraph" w:customStyle="1" w:styleId="GlossaryHead">
    <w:name w:val="GlossaryHead"/>
    <w:basedOn w:val="Head1"/>
    <w:uiPriority w:val="99"/>
    <w:rsid w:val="00DA041E"/>
    <w:rPr>
      <w:rFonts w:ascii="Cambria" w:hAnsi="Cambria" w:cs="Cambria"/>
      <w:color w:val="943634"/>
      <w:sz w:val="28"/>
      <w:szCs w:val="28"/>
    </w:rPr>
  </w:style>
  <w:style w:type="character" w:customStyle="1" w:styleId="Issue">
    <w:name w:val="Issue"/>
    <w:basedOn w:val="Fontepargpadro"/>
    <w:uiPriority w:val="99"/>
    <w:rsid w:val="00DA041E"/>
    <w:rPr>
      <w:color w:val="auto"/>
      <w:shd w:val="clear" w:color="auto" w:fill="auto"/>
    </w:rPr>
  </w:style>
  <w:style w:type="character" w:customStyle="1" w:styleId="JournalTitle">
    <w:name w:val="JournalTitle"/>
    <w:basedOn w:val="Fontepargpadro"/>
    <w:uiPriority w:val="99"/>
    <w:rsid w:val="00DA041E"/>
    <w:rPr>
      <w:color w:val="auto"/>
      <w:shd w:val="clear" w:color="auto" w:fill="auto"/>
    </w:rPr>
  </w:style>
  <w:style w:type="paragraph" w:customStyle="1" w:styleId="KeyWordHead">
    <w:name w:val="KeyWordHead"/>
    <w:autoRedefine/>
    <w:uiPriority w:val="99"/>
    <w:rsid w:val="00DA041E"/>
    <w:pPr>
      <w:spacing w:before="200" w:after="20"/>
    </w:pPr>
    <w:rPr>
      <w:rFonts w:ascii="Linux Libertine" w:hAnsi="Linux Libertine" w:cs="Linux Libertine"/>
      <w:b/>
      <w:bCs/>
      <w:lang w:val="en-US" w:eastAsia="en-US"/>
    </w:rPr>
  </w:style>
  <w:style w:type="paragraph" w:customStyle="1" w:styleId="KeyWords">
    <w:name w:val="KeyWords"/>
    <w:basedOn w:val="Normal"/>
    <w:uiPriority w:val="99"/>
    <w:rsid w:val="00DA041E"/>
    <w:pPr>
      <w:spacing w:before="60" w:after="60"/>
    </w:pPr>
  </w:style>
  <w:style w:type="character" w:customStyle="1" w:styleId="Label">
    <w:name w:val="Label"/>
    <w:basedOn w:val="Fontepargpadro"/>
    <w:uiPriority w:val="99"/>
    <w:rsid w:val="00DA041E"/>
    <w:rPr>
      <w:rFonts w:ascii="Linux Biolinum" w:hAnsi="Linux Biolinum" w:cs="Linux Biolinum"/>
      <w:b/>
      <w:bCs/>
      <w:color w:val="auto"/>
      <w:sz w:val="18"/>
      <w:szCs w:val="18"/>
    </w:rPr>
  </w:style>
  <w:style w:type="character" w:customStyle="1" w:styleId="MiscDate">
    <w:name w:val="MiscDate"/>
    <w:basedOn w:val="Fontepargpadro"/>
    <w:uiPriority w:val="99"/>
    <w:rsid w:val="00DA041E"/>
    <w:rPr>
      <w:color w:val="7030A0"/>
    </w:rPr>
  </w:style>
  <w:style w:type="character" w:customStyle="1" w:styleId="name-alternative">
    <w:name w:val="name-alternative"/>
    <w:basedOn w:val="Fontepargpadro"/>
    <w:uiPriority w:val="99"/>
    <w:rsid w:val="00DA041E"/>
    <w:rPr>
      <w:color w:val="auto"/>
    </w:rPr>
  </w:style>
  <w:style w:type="paragraph" w:customStyle="1" w:styleId="NomenclatureHead">
    <w:name w:val="NomenclatureHead"/>
    <w:basedOn w:val="Normal"/>
    <w:uiPriority w:val="99"/>
    <w:rsid w:val="00DA041E"/>
    <w:rPr>
      <w:rFonts w:ascii="Cambria" w:hAnsi="Cambria" w:cs="Cambria"/>
      <w:color w:val="943634"/>
      <w:sz w:val="28"/>
      <w:szCs w:val="28"/>
    </w:rPr>
  </w:style>
  <w:style w:type="character" w:customStyle="1" w:styleId="OrgDiv">
    <w:name w:val="OrgDiv"/>
    <w:basedOn w:val="Fontepargpadro"/>
    <w:uiPriority w:val="99"/>
    <w:rsid w:val="00DA041E"/>
    <w:rPr>
      <w:color w:val="auto"/>
    </w:rPr>
  </w:style>
  <w:style w:type="character" w:customStyle="1" w:styleId="OrgName">
    <w:name w:val="OrgName"/>
    <w:basedOn w:val="Fontepargpadro"/>
    <w:uiPriority w:val="99"/>
    <w:rsid w:val="00DA041E"/>
    <w:rPr>
      <w:color w:val="auto"/>
    </w:rPr>
  </w:style>
  <w:style w:type="paragraph" w:customStyle="1" w:styleId="Para">
    <w:name w:val="Para"/>
    <w:autoRedefine/>
    <w:qFormat/>
    <w:rsid w:val="00DA041E"/>
    <w:pPr>
      <w:spacing w:line="264" w:lineRule="auto"/>
      <w:ind w:firstLine="240"/>
    </w:pPr>
    <w:rPr>
      <w:rFonts w:ascii="Linux Libertine" w:hAnsi="Linux Libertine" w:cs="Linux Libertine"/>
      <w:sz w:val="18"/>
      <w:szCs w:val="18"/>
      <w:lang w:val="en-US" w:eastAsia="en-US"/>
    </w:rPr>
  </w:style>
  <w:style w:type="character" w:customStyle="1" w:styleId="PatentNum">
    <w:name w:val="PatentNum"/>
    <w:basedOn w:val="Fontepargpadro"/>
    <w:uiPriority w:val="99"/>
    <w:rsid w:val="00DA041E"/>
    <w:rPr>
      <w:color w:val="0000FF"/>
    </w:rPr>
  </w:style>
  <w:style w:type="character" w:customStyle="1" w:styleId="Phone">
    <w:name w:val="Phone"/>
    <w:basedOn w:val="Fontepargpadro"/>
    <w:uiPriority w:val="99"/>
    <w:rsid w:val="00DA041E"/>
    <w:rPr>
      <w:color w:val="auto"/>
    </w:rPr>
  </w:style>
  <w:style w:type="character" w:customStyle="1" w:styleId="PinCode">
    <w:name w:val="PinCode"/>
    <w:basedOn w:val="Fontepargpadro"/>
    <w:uiPriority w:val="99"/>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uiPriority w:val="99"/>
    <w:rsid w:val="00DA041E"/>
    <w:pPr>
      <w:ind w:left="1440"/>
    </w:pPr>
    <w:rPr>
      <w:color w:val="4F6228"/>
    </w:rPr>
  </w:style>
  <w:style w:type="paragraph" w:customStyle="1" w:styleId="PoemSource">
    <w:name w:val="PoemSource"/>
    <w:basedOn w:val="Normal"/>
    <w:uiPriority w:val="99"/>
    <w:rsid w:val="00DA041E"/>
    <w:pPr>
      <w:jc w:val="right"/>
    </w:pPr>
    <w:rPr>
      <w:color w:val="4F6228"/>
    </w:rPr>
  </w:style>
  <w:style w:type="character" w:customStyle="1" w:styleId="Prefix">
    <w:name w:val="Prefix"/>
    <w:basedOn w:val="Fontepargpadro"/>
    <w:uiPriority w:val="99"/>
    <w:rsid w:val="00DA041E"/>
    <w:rPr>
      <w:color w:val="auto"/>
      <w:shd w:val="clear" w:color="auto" w:fill="auto"/>
    </w:rPr>
  </w:style>
  <w:style w:type="paragraph" w:customStyle="1" w:styleId="Source0">
    <w:name w:val="Source"/>
    <w:basedOn w:val="Normal"/>
    <w:uiPriority w:val="99"/>
    <w:rsid w:val="00DA041E"/>
    <w:pPr>
      <w:ind w:left="720"/>
      <w:jc w:val="right"/>
    </w:pPr>
  </w:style>
  <w:style w:type="character" w:customStyle="1" w:styleId="ReceivedDate">
    <w:name w:val="ReceivedDate"/>
    <w:basedOn w:val="Fontepargpadro"/>
    <w:uiPriority w:val="99"/>
    <w:rsid w:val="00DA041E"/>
    <w:rPr>
      <w:color w:val="auto"/>
    </w:rPr>
  </w:style>
  <w:style w:type="paragraph" w:customStyle="1" w:styleId="ReferenceHead">
    <w:name w:val="ReferenceHead"/>
    <w:autoRedefine/>
    <w:uiPriority w:val="99"/>
    <w:rsid w:val="00DA041E"/>
    <w:pPr>
      <w:spacing w:before="200" w:after="40"/>
    </w:pPr>
    <w:rPr>
      <w:rFonts w:ascii="Linux Libertine" w:hAnsi="Linux Libertine" w:cs="Linux Libertine"/>
      <w:b/>
      <w:bCs/>
      <w:lang w:val="en-US" w:eastAsia="en-US"/>
    </w:rPr>
  </w:style>
  <w:style w:type="character" w:customStyle="1" w:styleId="RefMisc">
    <w:name w:val="RefMisc"/>
    <w:basedOn w:val="Fontepargpadro"/>
    <w:uiPriority w:val="99"/>
    <w:rsid w:val="00DA041E"/>
    <w:rPr>
      <w:color w:val="auto"/>
      <w:shd w:val="clear" w:color="auto" w:fill="auto"/>
    </w:rPr>
  </w:style>
  <w:style w:type="character" w:customStyle="1" w:styleId="RevisedDate">
    <w:name w:val="RevisedDate"/>
    <w:basedOn w:val="Fontepargpadro"/>
    <w:uiPriority w:val="99"/>
    <w:rsid w:val="00DA041E"/>
    <w:rPr>
      <w:color w:val="0070C0"/>
    </w:rPr>
  </w:style>
  <w:style w:type="paragraph" w:customStyle="1" w:styleId="SignatureAff">
    <w:name w:val="SignatureAff"/>
    <w:basedOn w:val="Normal"/>
    <w:uiPriority w:val="99"/>
    <w:rsid w:val="00DA041E"/>
    <w:pPr>
      <w:jc w:val="right"/>
    </w:pPr>
  </w:style>
  <w:style w:type="paragraph" w:customStyle="1" w:styleId="SignatureBlock">
    <w:name w:val="SignatureBlock"/>
    <w:basedOn w:val="Normal"/>
    <w:uiPriority w:val="99"/>
    <w:rsid w:val="00DA041E"/>
    <w:pPr>
      <w:jc w:val="right"/>
    </w:pPr>
    <w:rPr>
      <w:bdr w:val="dotted" w:sz="4" w:space="0" w:color="auto"/>
    </w:rPr>
  </w:style>
  <w:style w:type="character" w:customStyle="1" w:styleId="State">
    <w:name w:val="State"/>
    <w:basedOn w:val="Fontepargpadro"/>
    <w:uiPriority w:val="99"/>
    <w:rsid w:val="00DA041E"/>
    <w:rPr>
      <w:color w:val="auto"/>
    </w:rPr>
  </w:style>
  <w:style w:type="paragraph" w:customStyle="1" w:styleId="StatementItalic">
    <w:name w:val="StatementItalic"/>
    <w:basedOn w:val="Normal"/>
    <w:autoRedefine/>
    <w:uiPriority w:val="99"/>
    <w:rsid w:val="00DA041E"/>
    <w:pPr>
      <w:ind w:left="720"/>
    </w:pPr>
    <w:rPr>
      <w:i/>
      <w:iCs/>
      <w:sz w:val="20"/>
      <w:szCs w:val="20"/>
    </w:rPr>
  </w:style>
  <w:style w:type="paragraph" w:customStyle="1" w:styleId="Statements">
    <w:name w:val="Statements"/>
    <w:basedOn w:val="Normal"/>
    <w:uiPriority w:val="99"/>
    <w:rsid w:val="00DA041E"/>
    <w:pPr>
      <w:ind w:firstLine="240"/>
    </w:pPr>
  </w:style>
  <w:style w:type="character" w:customStyle="1" w:styleId="Street">
    <w:name w:val="Street"/>
    <w:basedOn w:val="Fontepargpadro"/>
    <w:uiPriority w:val="99"/>
    <w:rsid w:val="00DA041E"/>
    <w:rPr>
      <w:color w:val="auto"/>
      <w:shd w:val="clear" w:color="auto" w:fill="auto"/>
    </w:rPr>
  </w:style>
  <w:style w:type="character" w:customStyle="1" w:styleId="Suffix">
    <w:name w:val="Suffix"/>
    <w:basedOn w:val="Fontepargpadro"/>
    <w:uiPriority w:val="99"/>
    <w:rsid w:val="00DA041E"/>
    <w:rPr>
      <w:color w:val="auto"/>
      <w:shd w:val="clear" w:color="auto" w:fill="auto"/>
    </w:rPr>
  </w:style>
  <w:style w:type="character" w:customStyle="1" w:styleId="Surname">
    <w:name w:val="Surname"/>
    <w:basedOn w:val="Fontepargpadro"/>
    <w:uiPriority w:val="99"/>
    <w:rsid w:val="00DA041E"/>
    <w:rPr>
      <w:color w:val="auto"/>
      <w:shd w:val="clear" w:color="auto" w:fill="auto"/>
    </w:rPr>
  </w:style>
  <w:style w:type="paragraph" w:customStyle="1" w:styleId="TableCaption">
    <w:name w:val="TableCaption"/>
    <w:link w:val="TableCaptionChar"/>
    <w:autoRedefine/>
    <w:uiPriority w:val="99"/>
    <w:rsid w:val="001B5EC7"/>
    <w:pPr>
      <w:spacing w:before="360" w:after="280"/>
      <w:jc w:val="center"/>
    </w:pPr>
    <w:rPr>
      <w:rFonts w:ascii="Linux Libertine" w:hAnsi="Linux Libertine" w:cs="Linux Libertine"/>
      <w:b/>
      <w:bCs/>
      <w:sz w:val="18"/>
      <w:szCs w:val="18"/>
      <w:lang w:val="en-US" w:eastAsia="en-US"/>
    </w:rPr>
  </w:style>
  <w:style w:type="character" w:customStyle="1" w:styleId="TableCaptionChar">
    <w:name w:val="TableCaption Char"/>
    <w:basedOn w:val="Fontepargpadro"/>
    <w:link w:val="TableCaption"/>
    <w:uiPriority w:val="99"/>
    <w:locked/>
    <w:rsid w:val="001B5EC7"/>
    <w:rPr>
      <w:rFonts w:ascii="Linux Libertine" w:hAnsi="Linux Libertine" w:cs="Linux Libertine"/>
      <w:b/>
      <w:bCs/>
      <w:sz w:val="18"/>
      <w:szCs w:val="18"/>
      <w:lang w:val="en-US" w:eastAsia="en-US"/>
    </w:rPr>
  </w:style>
  <w:style w:type="paragraph" w:customStyle="1" w:styleId="TableFootnote">
    <w:name w:val="TableFootnote"/>
    <w:basedOn w:val="Normal"/>
    <w:link w:val="TableFootnoteChar"/>
    <w:uiPriority w:val="99"/>
    <w:rsid w:val="00DA041E"/>
    <w:pPr>
      <w:spacing w:before="60" w:line="240" w:lineRule="auto"/>
      <w:jc w:val="center"/>
    </w:pPr>
    <w:rPr>
      <w:sz w:val="14"/>
      <w:szCs w:val="14"/>
    </w:rPr>
  </w:style>
  <w:style w:type="character" w:customStyle="1" w:styleId="TableFootnoteChar">
    <w:name w:val="TableFootnote Char"/>
    <w:basedOn w:val="Fontepargpadro"/>
    <w:link w:val="TableFootnote"/>
    <w:uiPriority w:val="99"/>
    <w:locked/>
    <w:rsid w:val="00DA041E"/>
    <w:rPr>
      <w:rFonts w:ascii="Linux Libertine" w:hAnsi="Linux Libertine" w:cs="Linux Libertine"/>
      <w:sz w:val="22"/>
      <w:szCs w:val="22"/>
      <w:lang w:val="en-US" w:eastAsia="en-US"/>
    </w:rPr>
  </w:style>
  <w:style w:type="paragraph" w:customStyle="1" w:styleId="TitleNote">
    <w:name w:val="TitleNote"/>
    <w:basedOn w:val="AuthNotes"/>
    <w:uiPriority w:val="99"/>
    <w:rsid w:val="00DA041E"/>
    <w:rPr>
      <w:sz w:val="20"/>
      <w:szCs w:val="20"/>
    </w:rPr>
  </w:style>
  <w:style w:type="paragraph" w:customStyle="1" w:styleId="TransAbstract">
    <w:name w:val="TransAbstract"/>
    <w:basedOn w:val="Abstract"/>
    <w:uiPriority w:val="99"/>
    <w:rsid w:val="00DA041E"/>
    <w:pPr>
      <w:spacing w:after="210"/>
    </w:pPr>
  </w:style>
  <w:style w:type="character" w:customStyle="1" w:styleId="TransTitle">
    <w:name w:val="TransTitle"/>
    <w:basedOn w:val="Fontepargpadro"/>
    <w:uiPriority w:val="99"/>
    <w:rsid w:val="00DA041E"/>
    <w:rPr>
      <w:color w:val="auto"/>
    </w:rPr>
  </w:style>
  <w:style w:type="character" w:customStyle="1" w:styleId="Year">
    <w:name w:val="Year"/>
    <w:basedOn w:val="Fontepargpadro"/>
    <w:uiPriority w:val="99"/>
    <w:rsid w:val="00DA041E"/>
    <w:rPr>
      <w:color w:val="auto"/>
      <w:shd w:val="clear" w:color="auto" w:fill="auto"/>
    </w:rPr>
  </w:style>
  <w:style w:type="paragraph" w:customStyle="1" w:styleId="DisplayFormulaUnnum">
    <w:name w:val="DisplayFormulaUnnum"/>
    <w:basedOn w:val="Normal"/>
    <w:link w:val="DisplayFormulaUnnumChar"/>
    <w:uiPriority w:val="99"/>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99"/>
    <w:rsid w:val="00DA041E"/>
    <w:rPr>
      <w:rFonts w:ascii="Cambria" w:hAnsi="Cambria" w:cs="Cambria"/>
      <w:i/>
      <w:iCs/>
      <w:color w:val="4F81BD"/>
      <w:spacing w:val="15"/>
      <w:sz w:val="24"/>
      <w:szCs w:val="24"/>
    </w:rPr>
  </w:style>
  <w:style w:type="character" w:customStyle="1" w:styleId="DisplayFormulaUnnumChar">
    <w:name w:val="DisplayFormulaUnnum Char"/>
    <w:basedOn w:val="Fontepargpadro"/>
    <w:link w:val="DisplayFormulaUnnum"/>
    <w:uiPriority w:val="99"/>
    <w:locked/>
    <w:rsid w:val="00DA041E"/>
    <w:rPr>
      <w:rFonts w:ascii="Linux Libertine" w:hAnsi="Linux Libertine" w:cs="Linux Libertine"/>
      <w:sz w:val="22"/>
      <w:szCs w:val="22"/>
      <w:lang w:val="en-US" w:eastAsia="en-US"/>
    </w:rPr>
  </w:style>
  <w:style w:type="paragraph" w:customStyle="1" w:styleId="FigureUnnum">
    <w:name w:val="FigureUnnum"/>
    <w:basedOn w:val="Normal"/>
    <w:link w:val="FigureUnnumChar"/>
    <w:uiPriority w:val="99"/>
    <w:rsid w:val="00DA041E"/>
  </w:style>
  <w:style w:type="character" w:customStyle="1" w:styleId="FigureUnnumChar">
    <w:name w:val="FigureUnnum Char"/>
    <w:basedOn w:val="Fontepargpadro"/>
    <w:link w:val="FigureUnnum"/>
    <w:uiPriority w:val="99"/>
    <w:locked/>
    <w:rsid w:val="00DA041E"/>
    <w:rPr>
      <w:rFonts w:ascii="Linux Libertine" w:hAnsi="Linux Libertine" w:cs="Linux Libertine"/>
      <w:sz w:val="22"/>
      <w:szCs w:val="22"/>
      <w:lang w:val="en-US" w:eastAsia="en-US"/>
    </w:rPr>
  </w:style>
  <w:style w:type="paragraph" w:customStyle="1" w:styleId="PresentAddress">
    <w:name w:val="PresentAddress"/>
    <w:basedOn w:val="Normal"/>
    <w:link w:val="PresentAddressChar"/>
    <w:uiPriority w:val="99"/>
    <w:rsid w:val="00DA041E"/>
  </w:style>
  <w:style w:type="character" w:customStyle="1" w:styleId="PresentAddressChar">
    <w:name w:val="PresentAddress Char"/>
    <w:basedOn w:val="Fontepargpadro"/>
    <w:link w:val="PresentAddress"/>
    <w:uiPriority w:val="99"/>
    <w:locked/>
    <w:rsid w:val="00DA041E"/>
    <w:rPr>
      <w:rFonts w:ascii="Linux Libertine" w:hAnsi="Linux Libertine" w:cs="Linux Libertine"/>
      <w:sz w:val="22"/>
      <w:szCs w:val="22"/>
      <w:lang w:val="en-US" w:eastAsia="en-US"/>
    </w:rPr>
  </w:style>
  <w:style w:type="paragraph" w:customStyle="1" w:styleId="ParaContinue">
    <w:name w:val="ParaContinue"/>
    <w:basedOn w:val="Para"/>
    <w:link w:val="ParaContinueChar"/>
    <w:uiPriority w:val="99"/>
    <w:rsid w:val="00DA041E"/>
    <w:pPr>
      <w:ind w:firstLine="0"/>
    </w:pPr>
  </w:style>
  <w:style w:type="character" w:customStyle="1" w:styleId="ParaContinueChar">
    <w:name w:val="ParaContinue Char"/>
    <w:basedOn w:val="Fontepargpadro"/>
    <w:link w:val="ParaContinue"/>
    <w:uiPriority w:val="99"/>
    <w:locked/>
    <w:rsid w:val="00DA041E"/>
    <w:rPr>
      <w:rFonts w:ascii="Linux Libertine" w:hAnsi="Linux Libertine" w:cs="Linux Libertine"/>
      <w:sz w:val="22"/>
      <w:szCs w:val="22"/>
      <w:lang w:val="en-US" w:eastAsia="en-US"/>
    </w:rPr>
  </w:style>
  <w:style w:type="paragraph" w:customStyle="1" w:styleId="AuthorBio">
    <w:name w:val="AuthorBio"/>
    <w:link w:val="AuthorBioChar"/>
    <w:uiPriority w:val="99"/>
    <w:rsid w:val="00DA041E"/>
    <w:pPr>
      <w:spacing w:after="200" w:line="276" w:lineRule="auto"/>
    </w:pPr>
    <w:rPr>
      <w:rFonts w:cs="Calibri"/>
      <w:lang w:val="en-US" w:eastAsia="en-US"/>
    </w:rPr>
  </w:style>
  <w:style w:type="character" w:customStyle="1" w:styleId="AuthorBioChar">
    <w:name w:val="AuthorBio Char"/>
    <w:basedOn w:val="Fontepargpadro"/>
    <w:link w:val="AuthorBio"/>
    <w:uiPriority w:val="99"/>
    <w:locked/>
    <w:rsid w:val="00DA041E"/>
    <w:rPr>
      <w:sz w:val="22"/>
      <w:szCs w:val="22"/>
      <w:lang w:val="en-US" w:eastAsia="en-US"/>
    </w:rPr>
  </w:style>
  <w:style w:type="paragraph" w:customStyle="1" w:styleId="DocHead">
    <w:name w:val="DocHead"/>
    <w:basedOn w:val="Normal"/>
    <w:autoRedefine/>
    <w:uiPriority w:val="99"/>
    <w:rsid w:val="00DA041E"/>
    <w:pPr>
      <w:pBdr>
        <w:top w:val="single" w:sz="4" w:space="1" w:color="auto"/>
        <w:bottom w:val="single" w:sz="4" w:space="1" w:color="auto"/>
      </w:pBdr>
      <w:shd w:val="pct15" w:color="auto" w:fill="auto"/>
    </w:pPr>
    <w:rPr>
      <w:rFonts w:ascii="Cambria" w:hAnsi="Cambria" w:cs="Cambria"/>
      <w:color w:val="000000"/>
      <w:sz w:val="32"/>
      <w:szCs w:val="32"/>
    </w:rPr>
  </w:style>
  <w:style w:type="character" w:customStyle="1" w:styleId="Proceeding">
    <w:name w:val="Proceeding"/>
    <w:basedOn w:val="Fontepargpadro"/>
    <w:uiPriority w:val="99"/>
    <w:rsid w:val="00DA041E"/>
    <w:rPr>
      <w:color w:val="auto"/>
      <w:shd w:val="clear" w:color="auto" w:fill="auto"/>
    </w:rPr>
  </w:style>
  <w:style w:type="character" w:customStyle="1" w:styleId="Report">
    <w:name w:val="Report"/>
    <w:basedOn w:val="Fontepargpadro"/>
    <w:uiPriority w:val="99"/>
    <w:rsid w:val="00DA041E"/>
    <w:rPr>
      <w:shd w:val="clear" w:color="auto" w:fill="auto"/>
    </w:rPr>
  </w:style>
  <w:style w:type="character" w:customStyle="1" w:styleId="Thesis">
    <w:name w:val="Thesis"/>
    <w:basedOn w:val="Fontepargpadro"/>
    <w:uiPriority w:val="99"/>
    <w:rsid w:val="00DA041E"/>
    <w:rPr>
      <w:color w:val="auto"/>
      <w:shd w:val="clear" w:color="auto" w:fill="auto"/>
    </w:rPr>
  </w:style>
  <w:style w:type="character" w:customStyle="1" w:styleId="Issn">
    <w:name w:val="Issn"/>
    <w:basedOn w:val="Fontepargpadro"/>
    <w:uiPriority w:val="99"/>
    <w:rsid w:val="00DA041E"/>
    <w:rPr>
      <w:shd w:val="clear" w:color="auto" w:fill="auto"/>
    </w:rPr>
  </w:style>
  <w:style w:type="character" w:customStyle="1" w:styleId="Isbn">
    <w:name w:val="Isbn"/>
    <w:basedOn w:val="Fontepargpadro"/>
    <w:uiPriority w:val="99"/>
    <w:rsid w:val="00DA041E"/>
    <w:rPr>
      <w:shd w:val="clear" w:color="auto" w:fill="auto"/>
    </w:rPr>
  </w:style>
  <w:style w:type="character" w:customStyle="1" w:styleId="Coden">
    <w:name w:val="Coden"/>
    <w:basedOn w:val="Fontepargpadro"/>
    <w:uiPriority w:val="99"/>
    <w:rsid w:val="00DA041E"/>
    <w:rPr>
      <w:color w:val="auto"/>
      <w:shd w:val="clear" w:color="auto" w:fill="auto"/>
    </w:rPr>
  </w:style>
  <w:style w:type="character" w:customStyle="1" w:styleId="Patent">
    <w:name w:val="Patent"/>
    <w:basedOn w:val="Fontepargpadro"/>
    <w:uiPriority w:val="99"/>
    <w:rsid w:val="00DA041E"/>
    <w:rPr>
      <w:color w:val="auto"/>
      <w:shd w:val="clear" w:color="auto" w:fill="auto"/>
    </w:rPr>
  </w:style>
  <w:style w:type="character" w:customStyle="1" w:styleId="MiddleName">
    <w:name w:val="MiddleName"/>
    <w:basedOn w:val="Fontepargpadro"/>
    <w:uiPriority w:val="99"/>
    <w:rsid w:val="00DA041E"/>
    <w:rPr>
      <w:color w:val="auto"/>
      <w:shd w:val="clear" w:color="auto" w:fill="auto"/>
    </w:rPr>
  </w:style>
  <w:style w:type="character" w:customStyle="1" w:styleId="Query">
    <w:name w:val="Query"/>
    <w:basedOn w:val="Fontepargpadro"/>
    <w:uiPriority w:val="99"/>
    <w:rsid w:val="00DA041E"/>
    <w:rPr>
      <w:shd w:val="clear" w:color="auto" w:fill="auto"/>
    </w:rPr>
  </w:style>
  <w:style w:type="character" w:customStyle="1" w:styleId="EdMiddleName">
    <w:name w:val="EdMiddleName"/>
    <w:basedOn w:val="Fontepargpadro"/>
    <w:uiPriority w:val="99"/>
    <w:rsid w:val="00DA041E"/>
    <w:rPr>
      <w:shd w:val="clear" w:color="auto" w:fill="auto"/>
    </w:rPr>
  </w:style>
  <w:style w:type="paragraph" w:customStyle="1" w:styleId="UnnumFigure">
    <w:name w:val="UnnumFigure"/>
    <w:basedOn w:val="Normal"/>
    <w:uiPriority w:val="99"/>
    <w:rsid w:val="00DA041E"/>
    <w:pPr>
      <w:pBdr>
        <w:top w:val="single" w:sz="4" w:space="1" w:color="auto"/>
        <w:bottom w:val="single" w:sz="4" w:space="1" w:color="auto"/>
      </w:pBdr>
      <w:shd w:val="clear" w:color="auto" w:fill="C6D9F1"/>
    </w:pPr>
  </w:style>
  <w:style w:type="paragraph" w:customStyle="1" w:styleId="UnnumTable">
    <w:name w:val="UnnumTable"/>
    <w:basedOn w:val="Normal"/>
    <w:uiPriority w:val="99"/>
    <w:rsid w:val="00DA041E"/>
    <w:pPr>
      <w:pBdr>
        <w:top w:val="single" w:sz="4" w:space="1" w:color="auto"/>
        <w:bottom w:val="single" w:sz="4" w:space="1" w:color="auto"/>
      </w:pBdr>
      <w:shd w:val="clear" w:color="auto" w:fill="F2DBDB"/>
    </w:pPr>
  </w:style>
  <w:style w:type="paragraph" w:customStyle="1" w:styleId="UnnumScheme">
    <w:name w:val="UnnumScheme"/>
    <w:basedOn w:val="Normal"/>
    <w:uiPriority w:val="99"/>
    <w:rsid w:val="00DA041E"/>
    <w:pPr>
      <w:pBdr>
        <w:top w:val="single" w:sz="4" w:space="1" w:color="auto"/>
        <w:bottom w:val="single" w:sz="4" w:space="1" w:color="auto"/>
      </w:pBdr>
      <w:shd w:val="clear" w:color="auto" w:fill="DBE5F1"/>
    </w:pPr>
  </w:style>
  <w:style w:type="paragraph" w:customStyle="1" w:styleId="Reference">
    <w:name w:val="Reference"/>
    <w:basedOn w:val="Normal"/>
    <w:uiPriority w:val="99"/>
    <w:rsid w:val="00DA041E"/>
  </w:style>
  <w:style w:type="paragraph" w:customStyle="1" w:styleId="Bibentry">
    <w:name w:val="Bib_entry"/>
    <w:autoRedefine/>
    <w:uiPriority w:val="99"/>
    <w:rsid w:val="007D7098"/>
    <w:pPr>
      <w:jc w:val="both"/>
    </w:pPr>
    <w:rPr>
      <w:rFonts w:ascii="Linux Libertine" w:hAnsi="Linux Libertine" w:cs="Linux Libertine"/>
      <w:b/>
      <w:bCs/>
      <w:sz w:val="14"/>
      <w:szCs w:val="14"/>
      <w:lang w:val="en-US" w:eastAsia="en-US"/>
    </w:rPr>
  </w:style>
  <w:style w:type="paragraph" w:customStyle="1" w:styleId="ListStart">
    <w:name w:val="ListStart"/>
    <w:basedOn w:val="Normal"/>
    <w:uiPriority w:val="99"/>
    <w:rsid w:val="00DA041E"/>
  </w:style>
  <w:style w:type="paragraph" w:customStyle="1" w:styleId="ListEnd">
    <w:name w:val="ListEnd"/>
    <w:basedOn w:val="Normal"/>
    <w:uiPriority w:val="99"/>
    <w:rsid w:val="00DA041E"/>
  </w:style>
  <w:style w:type="paragraph" w:customStyle="1" w:styleId="AbbreviationHead">
    <w:name w:val="AbbreviationHead"/>
    <w:basedOn w:val="NomenclatureHead"/>
    <w:uiPriority w:val="99"/>
    <w:rsid w:val="00DA041E"/>
  </w:style>
  <w:style w:type="paragraph" w:customStyle="1" w:styleId="GraphAbstract">
    <w:name w:val="GraphAbstract"/>
    <w:basedOn w:val="Normal"/>
    <w:uiPriority w:val="99"/>
    <w:rsid w:val="00DA041E"/>
  </w:style>
  <w:style w:type="paragraph" w:styleId="Legenda">
    <w:name w:val="caption"/>
    <w:basedOn w:val="Normal"/>
    <w:next w:val="Normal"/>
    <w:autoRedefine/>
    <w:uiPriority w:val="99"/>
    <w:qFormat/>
    <w:locked/>
    <w:rsid w:val="00DA041E"/>
    <w:rPr>
      <w:b/>
      <w:bCs/>
      <w:color w:val="4F81BD"/>
    </w:rPr>
  </w:style>
  <w:style w:type="paragraph" w:customStyle="1" w:styleId="Epigraph">
    <w:name w:val="Epigraph"/>
    <w:basedOn w:val="Normal"/>
    <w:autoRedefine/>
    <w:uiPriority w:val="99"/>
    <w:rsid w:val="00DA041E"/>
    <w:pPr>
      <w:ind w:left="720"/>
    </w:pPr>
    <w:rPr>
      <w:color w:val="5F497A"/>
    </w:rPr>
  </w:style>
  <w:style w:type="paragraph" w:customStyle="1" w:styleId="Dedication">
    <w:name w:val="Dedication"/>
    <w:basedOn w:val="Para"/>
    <w:autoRedefine/>
    <w:uiPriority w:val="99"/>
    <w:rsid w:val="00DA041E"/>
    <w:rPr>
      <w:color w:val="943634"/>
    </w:rPr>
  </w:style>
  <w:style w:type="paragraph" w:customStyle="1" w:styleId="ConflictofInterest">
    <w:name w:val="Conflictof Interest"/>
    <w:basedOn w:val="Para"/>
    <w:autoRedefine/>
    <w:uiPriority w:val="99"/>
    <w:rsid w:val="00DA041E"/>
    <w:rPr>
      <w:sz w:val="22"/>
      <w:szCs w:val="22"/>
    </w:rPr>
  </w:style>
  <w:style w:type="paragraph" w:customStyle="1" w:styleId="FloatQuote">
    <w:name w:val="FloatQuote"/>
    <w:basedOn w:val="Para"/>
    <w:uiPriority w:val="99"/>
    <w:rsid w:val="00DA041E"/>
    <w:pPr>
      <w:shd w:val="clear" w:color="auto" w:fill="FDE9D9"/>
      <w:ind w:left="1134" w:right="1134" w:firstLine="0"/>
      <w:jc w:val="both"/>
    </w:pPr>
  </w:style>
  <w:style w:type="paragraph" w:customStyle="1" w:styleId="PullQuote">
    <w:name w:val="PullQuote"/>
    <w:basedOn w:val="Para"/>
    <w:uiPriority w:val="99"/>
    <w:rsid w:val="00DA041E"/>
    <w:pPr>
      <w:shd w:val="clear" w:color="auto" w:fill="EAF1DD"/>
      <w:ind w:left="1134" w:right="1134" w:firstLine="0"/>
      <w:jc w:val="both"/>
    </w:pPr>
  </w:style>
  <w:style w:type="paragraph" w:customStyle="1" w:styleId="TableFootTitle">
    <w:name w:val="TableFootTitle"/>
    <w:basedOn w:val="TableFootnote"/>
    <w:autoRedefine/>
    <w:uiPriority w:val="99"/>
    <w:rsid w:val="00DA041E"/>
    <w:rPr>
      <w:sz w:val="22"/>
      <w:szCs w:val="22"/>
    </w:rPr>
  </w:style>
  <w:style w:type="character" w:customStyle="1" w:styleId="GrantNumber">
    <w:name w:val="GrantNumber"/>
    <w:basedOn w:val="FundingNumber"/>
    <w:uiPriority w:val="99"/>
    <w:rsid w:val="00DA041E"/>
    <w:rPr>
      <w:color w:val="auto"/>
    </w:rPr>
  </w:style>
  <w:style w:type="character" w:customStyle="1" w:styleId="GrantSponser">
    <w:name w:val="GrantSponser"/>
    <w:basedOn w:val="FundingAgency"/>
    <w:uiPriority w:val="99"/>
    <w:rsid w:val="00DA041E"/>
    <w:rPr>
      <w:color w:val="auto"/>
    </w:rPr>
  </w:style>
  <w:style w:type="character" w:customStyle="1" w:styleId="FundingNumber">
    <w:name w:val="FundingNumber"/>
    <w:basedOn w:val="Fontepargpadro"/>
    <w:uiPriority w:val="99"/>
    <w:rsid w:val="00DA041E"/>
    <w:rPr>
      <w:color w:val="auto"/>
    </w:rPr>
  </w:style>
  <w:style w:type="character" w:customStyle="1" w:styleId="FundingAgency">
    <w:name w:val="FundingAgency"/>
    <w:basedOn w:val="Fontepargpadro"/>
    <w:uiPriority w:val="99"/>
    <w:rsid w:val="00DA041E"/>
    <w:rPr>
      <w:color w:val="FF0000"/>
    </w:rPr>
  </w:style>
  <w:style w:type="paragraph" w:customStyle="1" w:styleId="SuppHead">
    <w:name w:val="SuppHead"/>
    <w:basedOn w:val="Head1"/>
    <w:uiPriority w:val="99"/>
    <w:rsid w:val="00DA041E"/>
  </w:style>
  <w:style w:type="paragraph" w:customStyle="1" w:styleId="SuppInfo">
    <w:name w:val="SuppInfo"/>
    <w:basedOn w:val="Para"/>
    <w:uiPriority w:val="99"/>
    <w:rsid w:val="00DA041E"/>
  </w:style>
  <w:style w:type="paragraph" w:customStyle="1" w:styleId="SuppMedia">
    <w:name w:val="SuppMedia"/>
    <w:basedOn w:val="Para"/>
    <w:uiPriority w:val="99"/>
    <w:rsid w:val="00DA041E"/>
  </w:style>
  <w:style w:type="paragraph" w:customStyle="1" w:styleId="AdditionalInfoHead">
    <w:name w:val="AdditionalInfoHead"/>
    <w:basedOn w:val="Head1"/>
    <w:uiPriority w:val="99"/>
    <w:rsid w:val="00DA041E"/>
  </w:style>
  <w:style w:type="paragraph" w:customStyle="1" w:styleId="AdditionalInfo">
    <w:name w:val="AdditionalInfo"/>
    <w:basedOn w:val="Para"/>
    <w:uiPriority w:val="99"/>
    <w:rsid w:val="00DA041E"/>
  </w:style>
  <w:style w:type="paragraph" w:customStyle="1" w:styleId="Feature">
    <w:name w:val="Feature"/>
    <w:basedOn w:val="BoxTitle"/>
    <w:uiPriority w:val="99"/>
    <w:rsid w:val="00DA041E"/>
  </w:style>
  <w:style w:type="paragraph" w:customStyle="1" w:styleId="AltTitle">
    <w:name w:val="AltTitle"/>
    <w:basedOn w:val="Titledocument"/>
    <w:uiPriority w:val="99"/>
    <w:rsid w:val="00DA041E"/>
  </w:style>
  <w:style w:type="paragraph" w:customStyle="1" w:styleId="AltSubTitle">
    <w:name w:val="AltSubTitle"/>
    <w:basedOn w:val="Subttulo"/>
    <w:uiPriority w:val="99"/>
    <w:rsid w:val="00DA041E"/>
  </w:style>
  <w:style w:type="paragraph" w:customStyle="1" w:styleId="SelfCitation">
    <w:name w:val="SelfCitation"/>
    <w:basedOn w:val="Para"/>
    <w:uiPriority w:val="99"/>
    <w:rsid w:val="00DA041E"/>
  </w:style>
  <w:style w:type="paragraph" w:styleId="Subttulo">
    <w:name w:val="Subtitle"/>
    <w:basedOn w:val="Normal"/>
    <w:next w:val="Normal"/>
    <w:link w:val="SubttuloChar"/>
    <w:uiPriority w:val="99"/>
    <w:qFormat/>
    <w:locked/>
    <w:rsid w:val="00DA041E"/>
    <w:pPr>
      <w:numPr>
        <w:ilvl w:val="1"/>
      </w:numPr>
      <w:spacing w:before="120" w:after="60"/>
      <w:jc w:val="center"/>
    </w:pPr>
    <w:rPr>
      <w:rFonts w:ascii="Linux Biolinum" w:hAnsi="Linux Biolinum" w:cs="Linux Biolinum"/>
      <w:sz w:val="24"/>
      <w:szCs w:val="24"/>
    </w:rPr>
  </w:style>
  <w:style w:type="character" w:customStyle="1" w:styleId="SubttuloChar">
    <w:name w:val="Subtítulo Char"/>
    <w:basedOn w:val="Fontepargpadro"/>
    <w:link w:val="Subttulo"/>
    <w:uiPriority w:val="99"/>
    <w:locked/>
    <w:rsid w:val="00DA041E"/>
    <w:rPr>
      <w:rFonts w:ascii="Linux Biolinum" w:hAnsi="Linux Biolinum" w:cs="Linux Biolinum"/>
      <w:sz w:val="24"/>
      <w:szCs w:val="24"/>
      <w:lang w:val="en-US" w:eastAsia="en-US"/>
    </w:rPr>
  </w:style>
  <w:style w:type="character" w:customStyle="1" w:styleId="ListTitle">
    <w:name w:val="ListTitle"/>
    <w:basedOn w:val="Label"/>
    <w:uiPriority w:val="99"/>
    <w:rsid w:val="00DA041E"/>
    <w:rPr>
      <w:rFonts w:ascii="Linux Biolinum" w:hAnsi="Linux Biolinum" w:cs="Linux Biolinum"/>
      <w:b/>
      <w:bCs/>
      <w:color w:val="auto"/>
      <w:sz w:val="18"/>
      <w:szCs w:val="18"/>
    </w:rPr>
  </w:style>
  <w:style w:type="character" w:customStyle="1" w:styleId="Isource">
    <w:name w:val="Isource"/>
    <w:basedOn w:val="ListTitle"/>
    <w:uiPriority w:val="99"/>
    <w:rsid w:val="00DA041E"/>
    <w:rPr>
      <w:rFonts w:ascii="Linux Biolinum" w:hAnsi="Linux Biolinum" w:cs="Linux Biolinum"/>
      <w:b/>
      <w:bCs/>
      <w:color w:val="auto"/>
      <w:sz w:val="18"/>
      <w:szCs w:val="18"/>
    </w:rPr>
  </w:style>
  <w:style w:type="paragraph" w:customStyle="1" w:styleId="FigSource">
    <w:name w:val="FigSource"/>
    <w:basedOn w:val="Normal"/>
    <w:uiPriority w:val="99"/>
    <w:rsid w:val="00DA041E"/>
  </w:style>
  <w:style w:type="paragraph" w:customStyle="1" w:styleId="Copyright">
    <w:name w:val="Copyright"/>
    <w:basedOn w:val="Normal"/>
    <w:uiPriority w:val="99"/>
    <w:rsid w:val="00DA041E"/>
  </w:style>
  <w:style w:type="paragraph" w:customStyle="1" w:styleId="InlineSupp">
    <w:name w:val="InlineSupp"/>
    <w:basedOn w:val="Normal"/>
    <w:uiPriority w:val="99"/>
    <w:rsid w:val="00DA041E"/>
  </w:style>
  <w:style w:type="paragraph" w:customStyle="1" w:styleId="SidebarQuote">
    <w:name w:val="SidebarQuote"/>
    <w:basedOn w:val="Normal"/>
    <w:uiPriority w:val="99"/>
    <w:rsid w:val="00DA041E"/>
  </w:style>
  <w:style w:type="character" w:customStyle="1" w:styleId="AltName">
    <w:name w:val="AltName"/>
    <w:basedOn w:val="Fontepargpadro"/>
    <w:uiPriority w:val="99"/>
    <w:rsid w:val="00DA041E"/>
    <w:rPr>
      <w:color w:val="auto"/>
    </w:rPr>
  </w:style>
  <w:style w:type="paragraph" w:customStyle="1" w:styleId="StereoChemComp">
    <w:name w:val="StereoChemComp"/>
    <w:basedOn w:val="Normal"/>
    <w:uiPriority w:val="99"/>
    <w:rsid w:val="00DA041E"/>
  </w:style>
  <w:style w:type="paragraph" w:customStyle="1" w:styleId="StereoChemForm">
    <w:name w:val="StereoChemForm"/>
    <w:basedOn w:val="Normal"/>
    <w:uiPriority w:val="99"/>
    <w:rsid w:val="00DA041E"/>
  </w:style>
  <w:style w:type="paragraph" w:customStyle="1" w:styleId="StereoChemInfo">
    <w:name w:val="StereoChemInfo"/>
    <w:basedOn w:val="Normal"/>
    <w:uiPriority w:val="99"/>
    <w:rsid w:val="00DA041E"/>
  </w:style>
  <w:style w:type="paragraph" w:customStyle="1" w:styleId="MTDisplayEquation">
    <w:name w:val="MTDisplayEquation"/>
    <w:basedOn w:val="Normal"/>
    <w:next w:val="Normal"/>
    <w:link w:val="MTDisplayEquationChar"/>
    <w:uiPriority w:val="99"/>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uiPriority w:val="99"/>
    <w:locked/>
    <w:rsid w:val="006912AD"/>
    <w:rPr>
      <w:rFonts w:ascii="Calibri" w:hAnsi="Calibri" w:cs="Calibri"/>
      <w:sz w:val="22"/>
      <w:szCs w:val="22"/>
      <w:lang w:val="en-US" w:eastAsia="en-US"/>
    </w:rPr>
  </w:style>
  <w:style w:type="character" w:customStyle="1" w:styleId="MTConvertedEquation">
    <w:name w:val="MTConvertedEquation"/>
    <w:basedOn w:val="Fontepargpadro"/>
    <w:uiPriority w:val="99"/>
    <w:rsid w:val="00040AE8"/>
    <w:rPr>
      <w:sz w:val="28"/>
      <w:szCs w:val="28"/>
    </w:rPr>
  </w:style>
  <w:style w:type="paragraph" w:styleId="Textodenotaderodap">
    <w:name w:val="footnote text"/>
    <w:basedOn w:val="Normal"/>
    <w:link w:val="TextodenotaderodapChar"/>
    <w:rsid w:val="00DA041E"/>
    <w:pPr>
      <w:spacing w:line="240" w:lineRule="auto"/>
    </w:pPr>
    <w:rPr>
      <w:sz w:val="14"/>
      <w:szCs w:val="14"/>
    </w:rPr>
  </w:style>
  <w:style w:type="character" w:customStyle="1" w:styleId="TextodenotaderodapChar">
    <w:name w:val="Texto de nota de rodapé Char"/>
    <w:basedOn w:val="Fontepargpadro"/>
    <w:link w:val="Textodenotaderodap"/>
    <w:locked/>
    <w:rsid w:val="00DA041E"/>
    <w:rPr>
      <w:rFonts w:ascii="Linux Libertine" w:hAnsi="Linux Libertine" w:cs="Linux Libertine"/>
      <w:sz w:val="22"/>
      <w:szCs w:val="22"/>
      <w:lang w:val="en-US" w:eastAsia="en-US"/>
    </w:rPr>
  </w:style>
  <w:style w:type="paragraph" w:customStyle="1" w:styleId="SIGPLANBasic">
    <w:name w:val="SIGPLAN Basic"/>
    <w:uiPriority w:val="99"/>
    <w:rsid w:val="00DA041E"/>
    <w:pPr>
      <w:spacing w:line="200" w:lineRule="exact"/>
    </w:pPr>
    <w:rPr>
      <w:rFonts w:ascii="Times New Roman" w:hAnsi="Times New Roman" w:cs="Times New Roman"/>
      <w:sz w:val="18"/>
      <w:szCs w:val="18"/>
      <w:lang w:val="en-US" w:eastAsia="en-US"/>
    </w:rPr>
  </w:style>
  <w:style w:type="paragraph" w:customStyle="1" w:styleId="SIGPLANSectionheading">
    <w:name w:val="SIGPLAN Section heading"/>
    <w:basedOn w:val="SIGPLANBasic"/>
    <w:next w:val="SIGPLANParagraph1"/>
    <w:uiPriority w:val="99"/>
    <w:rsid w:val="00DA041E"/>
    <w:pPr>
      <w:keepNext/>
      <w:numPr>
        <w:numId w:val="35"/>
      </w:numPr>
      <w:suppressAutoHyphens/>
      <w:spacing w:before="120" w:after="100" w:line="260" w:lineRule="exact"/>
      <w:outlineLvl w:val="0"/>
    </w:pPr>
    <w:rPr>
      <w:b/>
      <w:bCs/>
      <w:sz w:val="22"/>
      <w:szCs w:val="22"/>
    </w:rPr>
  </w:style>
  <w:style w:type="paragraph" w:customStyle="1" w:styleId="SIGPLANAcknowledgmentsheading">
    <w:name w:val="SIGPLAN Acknowledgments heading"/>
    <w:basedOn w:val="SIGPLANSectionheading"/>
    <w:next w:val="SIGPLANParagraph1"/>
    <w:uiPriority w:val="99"/>
    <w:rsid w:val="00DA041E"/>
    <w:pPr>
      <w:numPr>
        <w:numId w:val="36"/>
      </w:numPr>
    </w:pPr>
  </w:style>
  <w:style w:type="paragraph" w:customStyle="1" w:styleId="SIGPLANAbstractheading">
    <w:name w:val="SIGPLAN Abstract heading"/>
    <w:basedOn w:val="SIGPLANAcknowledgmentsheading"/>
    <w:next w:val="SIGPLANParagraph1"/>
    <w:uiPriority w:val="99"/>
    <w:rsid w:val="00DA041E"/>
    <w:pPr>
      <w:numPr>
        <w:numId w:val="37"/>
      </w:numPr>
      <w:spacing w:before="0" w:line="240" w:lineRule="exact"/>
    </w:pPr>
  </w:style>
  <w:style w:type="paragraph" w:customStyle="1" w:styleId="SIGPLANAppendixheading">
    <w:name w:val="SIGPLAN Appendix heading"/>
    <w:basedOn w:val="SIGPLANSectionheading"/>
    <w:next w:val="SIGPLANParagraph1"/>
    <w:uiPriority w:val="99"/>
    <w:rsid w:val="00DA041E"/>
    <w:pPr>
      <w:numPr>
        <w:numId w:val="38"/>
      </w:numPr>
    </w:pPr>
  </w:style>
  <w:style w:type="paragraph" w:customStyle="1" w:styleId="SIGPLANAuthorname">
    <w:name w:val="SIGPLAN Author name"/>
    <w:basedOn w:val="Normal"/>
    <w:next w:val="SIGPLANAuthoraffiliation"/>
    <w:uiPriority w:val="99"/>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uiPriority w:val="99"/>
    <w:rsid w:val="00DA041E"/>
    <w:pPr>
      <w:spacing w:before="100" w:after="0" w:line="200" w:lineRule="exact"/>
    </w:pPr>
  </w:style>
  <w:style w:type="paragraph" w:customStyle="1" w:styleId="SIGPLANAuthoremail">
    <w:name w:val="SIGPLAN Author email"/>
    <w:basedOn w:val="SIGPLANAuthoraffiliation"/>
    <w:next w:val="SIGPLANBasic"/>
    <w:uiPriority w:val="99"/>
    <w:rsid w:val="00DA041E"/>
    <w:pPr>
      <w:spacing w:before="40"/>
    </w:pPr>
    <w:rPr>
      <w:rFonts w:ascii="Trebuchet MS" w:hAnsi="Trebuchet MS" w:cs="Trebuchet MS"/>
      <w:sz w:val="16"/>
      <w:szCs w:val="16"/>
    </w:rPr>
  </w:style>
  <w:style w:type="character" w:customStyle="1" w:styleId="SIGPLANCode">
    <w:name w:val="SIGPLAN Code"/>
    <w:basedOn w:val="Fontepargpadro"/>
    <w:uiPriority w:val="99"/>
    <w:rsid w:val="00DA041E"/>
    <w:rPr>
      <w:rFonts w:ascii="Lucida Console" w:hAnsi="Lucida Console" w:cs="Lucida Console"/>
      <w:sz w:val="16"/>
      <w:szCs w:val="16"/>
    </w:rPr>
  </w:style>
  <w:style w:type="character" w:customStyle="1" w:styleId="SIGPLANComputer">
    <w:name w:val="SIGPLAN Computer"/>
    <w:basedOn w:val="Fontepargpadro"/>
    <w:uiPriority w:val="99"/>
    <w:rsid w:val="00DA041E"/>
    <w:rPr>
      <w:rFonts w:ascii="Trebuchet MS" w:hAnsi="Trebuchet MS" w:cs="Trebuchet MS"/>
      <w:sz w:val="16"/>
      <w:szCs w:val="16"/>
    </w:rPr>
  </w:style>
  <w:style w:type="paragraph" w:customStyle="1" w:styleId="SIGPLANCopyrightnotice">
    <w:name w:val="SIGPLAN Copyright notice"/>
    <w:basedOn w:val="SIGPLANBasic"/>
    <w:uiPriority w:val="99"/>
    <w:rsid w:val="00DA041E"/>
    <w:pPr>
      <w:suppressAutoHyphens/>
      <w:spacing w:line="160" w:lineRule="exact"/>
      <w:jc w:val="both"/>
    </w:pPr>
    <w:rPr>
      <w:sz w:val="14"/>
      <w:szCs w:val="14"/>
    </w:rPr>
  </w:style>
  <w:style w:type="character" w:customStyle="1" w:styleId="SIGPLANEmphasize">
    <w:name w:val="SIGPLAN Emphasize"/>
    <w:uiPriority w:val="99"/>
    <w:rsid w:val="00DA041E"/>
    <w:rPr>
      <w:i/>
      <w:iCs/>
    </w:rPr>
  </w:style>
  <w:style w:type="paragraph" w:customStyle="1" w:styleId="SIGPLANParagraph1">
    <w:name w:val="SIGPLAN Paragraph 1"/>
    <w:basedOn w:val="SIGPLANBasic"/>
    <w:next w:val="SIGPLANParagraph"/>
    <w:uiPriority w:val="99"/>
    <w:rsid w:val="00DA041E"/>
    <w:pPr>
      <w:jc w:val="both"/>
    </w:pPr>
  </w:style>
  <w:style w:type="paragraph" w:customStyle="1" w:styleId="SIGPLANEnunciation">
    <w:name w:val="SIGPLAN Enunciation"/>
    <w:basedOn w:val="SIGPLANParagraph1"/>
    <w:next w:val="SIGPLANParagraph1"/>
    <w:uiPriority w:val="99"/>
    <w:rsid w:val="00DA041E"/>
    <w:pPr>
      <w:spacing w:before="140" w:after="140"/>
    </w:pPr>
  </w:style>
  <w:style w:type="character" w:customStyle="1" w:styleId="SIGPLANEnunciationcaption">
    <w:name w:val="SIGPLAN Enunciation caption"/>
    <w:basedOn w:val="Fontepargpadro"/>
    <w:uiPriority w:val="99"/>
    <w:rsid w:val="00DA041E"/>
    <w:rPr>
      <w:smallCaps/>
    </w:rPr>
  </w:style>
  <w:style w:type="paragraph" w:customStyle="1" w:styleId="SIGPLANEquation">
    <w:name w:val="SIGPLAN Equation"/>
    <w:basedOn w:val="SIGPLANParagraph1"/>
    <w:next w:val="SIGPLANParagraph1"/>
    <w:uiPriority w:val="99"/>
    <w:rsid w:val="00DA041E"/>
    <w:pPr>
      <w:tabs>
        <w:tab w:val="center" w:pos="2400"/>
        <w:tab w:val="right" w:pos="4800"/>
      </w:tabs>
      <w:spacing w:before="100" w:after="100"/>
      <w:jc w:val="center"/>
    </w:pPr>
  </w:style>
  <w:style w:type="paragraph" w:customStyle="1" w:styleId="SIGPLANEquationnumber">
    <w:name w:val="SIGPLAN Equation number"/>
    <w:basedOn w:val="SIGPLANEquation"/>
    <w:uiPriority w:val="99"/>
    <w:rsid w:val="00DA041E"/>
    <w:pPr>
      <w:jc w:val="right"/>
    </w:pPr>
  </w:style>
  <w:style w:type="paragraph" w:customStyle="1" w:styleId="SIGPLANFigurecaption">
    <w:name w:val="SIGPLAN Figure caption"/>
    <w:basedOn w:val="SIGPLANParagraph1"/>
    <w:uiPriority w:val="99"/>
    <w:rsid w:val="00DA041E"/>
    <w:pPr>
      <w:spacing w:before="20"/>
      <w:jc w:val="left"/>
    </w:pPr>
  </w:style>
  <w:style w:type="paragraph" w:customStyle="1" w:styleId="SIGPLANListparagraph">
    <w:name w:val="SIGPLAN List paragraph"/>
    <w:basedOn w:val="SIGPLANParagraph1"/>
    <w:uiPriority w:val="99"/>
    <w:rsid w:val="00DA041E"/>
    <w:pPr>
      <w:spacing w:before="80" w:after="80"/>
      <w:ind w:left="260"/>
    </w:pPr>
  </w:style>
  <w:style w:type="paragraph" w:customStyle="1" w:styleId="SIGPLANListitem">
    <w:name w:val="SIGPLAN List item"/>
    <w:basedOn w:val="SIGPLANListparagraph"/>
    <w:uiPriority w:val="99"/>
    <w:rsid w:val="00DA041E"/>
    <w:pPr>
      <w:ind w:left="0"/>
    </w:pPr>
  </w:style>
  <w:style w:type="paragraph" w:customStyle="1" w:styleId="SIGPLANParagraph">
    <w:name w:val="SIGPLAN Paragraph"/>
    <w:basedOn w:val="SIGPLANParagraph1"/>
    <w:uiPriority w:val="99"/>
    <w:rsid w:val="00DA041E"/>
    <w:pPr>
      <w:ind w:firstLine="240"/>
    </w:pPr>
  </w:style>
  <w:style w:type="character" w:customStyle="1" w:styleId="SIGPLANParagraphheading">
    <w:name w:val="SIGPLAN Paragraph heading"/>
    <w:uiPriority w:val="99"/>
    <w:rsid w:val="00DA041E"/>
    <w:rPr>
      <w:b/>
      <w:bCs/>
      <w:i/>
      <w:iCs/>
    </w:rPr>
  </w:style>
  <w:style w:type="paragraph" w:customStyle="1" w:styleId="SIGPLANParagraphSubparagraphheading">
    <w:name w:val="SIGPLAN Paragraph/Subparagraph heading"/>
    <w:basedOn w:val="SIGPLANParagraph1"/>
    <w:next w:val="SIGPLANParagraph"/>
    <w:uiPriority w:val="99"/>
    <w:rsid w:val="00DA041E"/>
    <w:pPr>
      <w:spacing w:before="140"/>
      <w:outlineLvl w:val="3"/>
    </w:pPr>
  </w:style>
  <w:style w:type="paragraph" w:customStyle="1" w:styleId="SIGPLANReference">
    <w:name w:val="SIGPLAN Reference"/>
    <w:basedOn w:val="SIGPLANParagraph1"/>
    <w:uiPriority w:val="99"/>
    <w:rsid w:val="00DA041E"/>
    <w:pPr>
      <w:spacing w:after="80" w:line="180" w:lineRule="exact"/>
      <w:ind w:left="340" w:hanging="340"/>
    </w:pPr>
    <w:rPr>
      <w:sz w:val="16"/>
      <w:szCs w:val="16"/>
    </w:rPr>
  </w:style>
  <w:style w:type="paragraph" w:customStyle="1" w:styleId="SIGPLANReferencesheading">
    <w:name w:val="SIGPLAN References heading"/>
    <w:basedOn w:val="SIGPLANAcknowledgmentsheading"/>
    <w:next w:val="SIGPLANReference"/>
    <w:uiPriority w:val="99"/>
    <w:rsid w:val="00DA041E"/>
    <w:pPr>
      <w:numPr>
        <w:numId w:val="42"/>
      </w:numPr>
    </w:pPr>
  </w:style>
  <w:style w:type="character" w:customStyle="1" w:styleId="SIGPLANSubparagraphheading">
    <w:name w:val="SIGPLAN Subparagraph heading"/>
    <w:uiPriority w:val="99"/>
    <w:rsid w:val="00DA041E"/>
    <w:rPr>
      <w:i/>
      <w:iCs/>
    </w:rPr>
  </w:style>
  <w:style w:type="paragraph" w:customStyle="1" w:styleId="SIGPLANSubsectionheading">
    <w:name w:val="SIGPLAN Subsection heading"/>
    <w:basedOn w:val="SIGPLANSectionheading"/>
    <w:next w:val="SIGPLANParagraph1"/>
    <w:uiPriority w:val="99"/>
    <w:rsid w:val="00DA041E"/>
    <w:pPr>
      <w:numPr>
        <w:numId w:val="0"/>
      </w:numPr>
      <w:spacing w:before="180" w:line="200" w:lineRule="exact"/>
      <w:outlineLvl w:val="1"/>
    </w:pPr>
    <w:rPr>
      <w:sz w:val="18"/>
      <w:szCs w:val="18"/>
    </w:rPr>
  </w:style>
  <w:style w:type="paragraph" w:customStyle="1" w:styleId="SIGPLANSub-subsectionheading">
    <w:name w:val="SIGPLAN Sub-subsection heading"/>
    <w:basedOn w:val="SIGPLANSubsectionheading"/>
    <w:next w:val="SIGPLANParagraph1"/>
    <w:uiPriority w:val="99"/>
    <w:rsid w:val="00DA041E"/>
    <w:pPr>
      <w:outlineLvl w:val="2"/>
    </w:pPr>
  </w:style>
  <w:style w:type="paragraph" w:customStyle="1" w:styleId="SIGPLANTitle">
    <w:name w:val="SIGPLAN Title"/>
    <w:basedOn w:val="SIGPLANBasic"/>
    <w:uiPriority w:val="99"/>
    <w:rsid w:val="00DA041E"/>
    <w:pPr>
      <w:suppressAutoHyphens/>
      <w:spacing w:line="400" w:lineRule="exact"/>
      <w:jc w:val="center"/>
    </w:pPr>
    <w:rPr>
      <w:b/>
      <w:bCs/>
      <w:sz w:val="36"/>
      <w:szCs w:val="36"/>
    </w:rPr>
  </w:style>
  <w:style w:type="paragraph" w:customStyle="1" w:styleId="SIGPLANSubtitle">
    <w:name w:val="SIGPLAN Subtitle"/>
    <w:basedOn w:val="SIGPLANTitle"/>
    <w:next w:val="SIGPLANBasic"/>
    <w:uiPriority w:val="99"/>
    <w:rsid w:val="00DA041E"/>
    <w:pPr>
      <w:spacing w:before="120" w:line="360" w:lineRule="exact"/>
    </w:pPr>
    <w:rPr>
      <w:sz w:val="28"/>
      <w:szCs w:val="28"/>
    </w:rPr>
  </w:style>
  <w:style w:type="paragraph" w:customStyle="1" w:styleId="SIGPLANTablecaption">
    <w:name w:val="SIGPLAN Table caption"/>
    <w:basedOn w:val="SIGPLANFigurecaption"/>
    <w:uiPriority w:val="99"/>
    <w:rsid w:val="00DA041E"/>
    <w:pPr>
      <w:spacing w:before="0" w:after="20"/>
    </w:pPr>
  </w:style>
  <w:style w:type="paragraph" w:customStyle="1" w:styleId="Address">
    <w:name w:val="Address"/>
    <w:uiPriority w:val="99"/>
    <w:rsid w:val="00DA041E"/>
    <w:pPr>
      <w:spacing w:before="240" w:after="240" w:line="560" w:lineRule="exact"/>
      <w:ind w:left="720" w:right="720"/>
    </w:pPr>
    <w:rPr>
      <w:rFonts w:ascii="Cambria Math" w:hAnsi="Cambria Math" w:cs="Cambria Math"/>
      <w:color w:val="244061"/>
      <w:sz w:val="24"/>
      <w:szCs w:val="24"/>
      <w:lang w:val="en-US" w:eastAsia="en-US"/>
    </w:rPr>
  </w:style>
  <w:style w:type="paragraph" w:customStyle="1" w:styleId="Algorithm">
    <w:name w:val="Algorithm"/>
    <w:basedOn w:val="Normal"/>
    <w:uiPriority w:val="99"/>
    <w:rsid w:val="00DA041E"/>
    <w:pPr>
      <w:spacing w:line="240" w:lineRule="auto"/>
    </w:pPr>
  </w:style>
  <w:style w:type="paragraph" w:customStyle="1" w:styleId="Annotation">
    <w:name w:val="Annotation"/>
    <w:basedOn w:val="Normal"/>
    <w:uiPriority w:val="99"/>
    <w:rsid w:val="00DA041E"/>
    <w:rPr>
      <w:sz w:val="20"/>
      <w:szCs w:val="20"/>
    </w:rPr>
  </w:style>
  <w:style w:type="paragraph" w:customStyle="1" w:styleId="Answer">
    <w:name w:val="Answer"/>
    <w:uiPriority w:val="99"/>
    <w:rsid w:val="00DA041E"/>
    <w:pPr>
      <w:tabs>
        <w:tab w:val="left" w:pos="720"/>
      </w:tabs>
      <w:spacing w:line="560" w:lineRule="exact"/>
      <w:ind w:left="720" w:hanging="720"/>
    </w:pPr>
    <w:rPr>
      <w:rFonts w:ascii="Cambria Math" w:hAnsi="Cambria Math" w:cs="Cambria Math"/>
      <w:color w:val="8B4552"/>
      <w:sz w:val="24"/>
      <w:szCs w:val="24"/>
      <w:lang w:val="en-US" w:eastAsia="en-US"/>
    </w:rPr>
  </w:style>
  <w:style w:type="paragraph" w:customStyle="1" w:styleId="AppendixNumber">
    <w:name w:val="AppendixNumber"/>
    <w:uiPriority w:val="99"/>
    <w:rsid w:val="00DA041E"/>
    <w:pPr>
      <w:spacing w:after="200" w:line="276" w:lineRule="auto"/>
    </w:pPr>
    <w:rPr>
      <w:rFonts w:cs="Calibri"/>
      <w:lang w:val="en-US" w:eastAsia="en-US"/>
    </w:rPr>
  </w:style>
  <w:style w:type="paragraph" w:customStyle="1" w:styleId="Assessment">
    <w:name w:val="Assessment"/>
    <w:uiPriority w:val="99"/>
    <w:rsid w:val="00DA041E"/>
    <w:pPr>
      <w:pBdr>
        <w:top w:val="wave" w:sz="6" w:space="8" w:color="auto"/>
        <w:bottom w:val="wave" w:sz="6" w:space="12" w:color="auto"/>
      </w:pBdr>
      <w:spacing w:before="120" w:after="120" w:line="280" w:lineRule="exact"/>
      <w:jc w:val="center"/>
    </w:pPr>
    <w:rPr>
      <w:rFonts w:ascii="Arial Unicode MS" w:hAnsi="Arial Unicode MS" w:cs="Arial Unicode MS"/>
      <w:color w:val="FF0000"/>
      <w:sz w:val="24"/>
      <w:szCs w:val="24"/>
      <w:lang w:val="en-US" w:eastAsia="en-US"/>
    </w:rPr>
  </w:style>
  <w:style w:type="paragraph" w:customStyle="1" w:styleId="AuthInfo">
    <w:name w:val="AuthInfo"/>
    <w:uiPriority w:val="99"/>
    <w:rsid w:val="00DA041E"/>
    <w:pPr>
      <w:spacing w:after="200" w:line="276" w:lineRule="auto"/>
    </w:pPr>
    <w:rPr>
      <w:rFonts w:cs="Calibri"/>
      <w:lang w:val="en-US" w:eastAsia="en-US"/>
    </w:rPr>
  </w:style>
  <w:style w:type="paragraph" w:customStyle="1" w:styleId="AuthorBioHead">
    <w:name w:val="AuthorBioHead"/>
    <w:uiPriority w:val="99"/>
    <w:rsid w:val="00DA041E"/>
    <w:pPr>
      <w:spacing w:after="200" w:line="276" w:lineRule="auto"/>
    </w:pPr>
    <w:rPr>
      <w:rFonts w:ascii="Linux Libertine" w:hAnsi="Linux Libertine" w:cs="Linux Libertine"/>
      <w:sz w:val="28"/>
      <w:szCs w:val="28"/>
      <w:lang w:val="en-US" w:eastAsia="en-US"/>
    </w:rPr>
  </w:style>
  <w:style w:type="paragraph" w:customStyle="1" w:styleId="BibLaTex">
    <w:name w:val="Bib_LaTex"/>
    <w:uiPriority w:val="99"/>
    <w:rsid w:val="00DA041E"/>
    <w:pPr>
      <w:spacing w:after="200" w:line="276" w:lineRule="auto"/>
    </w:pPr>
    <w:rPr>
      <w:rFonts w:ascii="Linux Libertine" w:hAnsi="Linux Libertine" w:cs="Linux Libertine"/>
      <w:lang w:val="en-US" w:eastAsia="en-US"/>
    </w:rPr>
  </w:style>
  <w:style w:type="paragraph" w:customStyle="1" w:styleId="Blurb">
    <w:name w:val="Blurb"/>
    <w:basedOn w:val="Normal"/>
    <w:uiPriority w:val="99"/>
    <w:rsid w:val="00DA041E"/>
    <w:pPr>
      <w:spacing w:after="240" w:line="360" w:lineRule="exact"/>
      <w:ind w:left="1440" w:right="1440"/>
    </w:pPr>
    <w:rPr>
      <w:rFonts w:ascii="Arial Unicode MS" w:hAnsi="Arial Unicode MS" w:cs="Arial Unicode MS"/>
      <w:sz w:val="24"/>
      <w:szCs w:val="24"/>
      <w:lang w:val="en-GB"/>
    </w:rPr>
  </w:style>
  <w:style w:type="character" w:customStyle="1" w:styleId="BookSeries">
    <w:name w:val="BookSeries"/>
    <w:uiPriority w:val="99"/>
    <w:rsid w:val="00DA041E"/>
  </w:style>
  <w:style w:type="paragraph" w:customStyle="1" w:styleId="BoxHead1">
    <w:name w:val="BoxHead1"/>
    <w:basedOn w:val="AppendixH1"/>
    <w:uiPriority w:val="99"/>
    <w:rsid w:val="00DA041E"/>
  </w:style>
  <w:style w:type="paragraph" w:customStyle="1" w:styleId="BoxHead2">
    <w:name w:val="BoxHead2"/>
    <w:basedOn w:val="AppendixH2"/>
    <w:uiPriority w:val="99"/>
    <w:rsid w:val="00DA041E"/>
  </w:style>
  <w:style w:type="paragraph" w:customStyle="1" w:styleId="BoxHead3">
    <w:name w:val="BoxHead3"/>
    <w:basedOn w:val="AppendixH3"/>
    <w:uiPriority w:val="99"/>
    <w:rsid w:val="00DA041E"/>
  </w:style>
  <w:style w:type="paragraph" w:customStyle="1" w:styleId="BoxKeyword">
    <w:name w:val="BoxKeyword"/>
    <w:autoRedefine/>
    <w:uiPriority w:val="99"/>
    <w:rsid w:val="00DA041E"/>
    <w:pPr>
      <w:spacing w:after="200" w:line="276" w:lineRule="auto"/>
    </w:pPr>
    <w:rPr>
      <w:rFonts w:ascii="Linux Libertine" w:hAnsi="Linux Libertine" w:cs="Linux Libertine"/>
      <w:sz w:val="24"/>
      <w:szCs w:val="24"/>
      <w:lang w:val="en-US" w:eastAsia="en-US"/>
    </w:rPr>
  </w:style>
  <w:style w:type="paragraph" w:customStyle="1" w:styleId="Break">
    <w:name w:val="Break"/>
    <w:basedOn w:val="Normal"/>
    <w:uiPriority w:val="99"/>
    <w:rsid w:val="00DA041E"/>
    <w:pPr>
      <w:shd w:val="thinReverseDiagStripe" w:color="auto" w:fill="auto"/>
      <w:spacing w:after="120" w:line="560" w:lineRule="exact"/>
      <w:jc w:val="center"/>
    </w:pPr>
    <w:rPr>
      <w:rFonts w:ascii="Cambria Math" w:hAnsi="Cambria Math" w:cs="Cambria Math"/>
      <w:sz w:val="24"/>
      <w:szCs w:val="24"/>
    </w:rPr>
  </w:style>
  <w:style w:type="paragraph" w:customStyle="1" w:styleId="ChapterBegin">
    <w:name w:val="Chapter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End">
    <w:name w:val="ChapterEnd"/>
    <w:basedOn w:val="Normal"/>
    <w:uiPriority w:val="99"/>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Number">
    <w:name w:val="ChapterNumber"/>
    <w:basedOn w:val="Normal"/>
    <w:next w:val="Normal"/>
    <w:uiPriority w:val="99"/>
    <w:rsid w:val="00DA041E"/>
    <w:pPr>
      <w:keepNext/>
      <w:keepLines/>
      <w:widowControl w:val="0"/>
      <w:spacing w:before="360" w:after="120" w:line="560" w:lineRule="exact"/>
    </w:pPr>
    <w:rPr>
      <w:rFonts w:ascii="Arial Unicode MS" w:hAnsi="Arial Unicode MS" w:cs="Arial Unicode MS"/>
      <w:b/>
      <w:bCs/>
      <w:i/>
      <w:iCs/>
      <w:sz w:val="36"/>
      <w:szCs w:val="36"/>
    </w:rPr>
  </w:style>
  <w:style w:type="paragraph" w:customStyle="1" w:styleId="ChapterTitle">
    <w:name w:val="ChapterTitle"/>
    <w:basedOn w:val="ChapterNumber"/>
    <w:uiPriority w:val="99"/>
    <w:rsid w:val="00DA041E"/>
    <w:rPr>
      <w:i w:val="0"/>
      <w:iCs w:val="0"/>
      <w:sz w:val="40"/>
      <w:szCs w:val="40"/>
    </w:rPr>
  </w:style>
  <w:style w:type="paragraph" w:customStyle="1" w:styleId="ChapterSubTitle">
    <w:name w:val="ChapterSubTitle"/>
    <w:basedOn w:val="ChapterTitle"/>
    <w:next w:val="Normal"/>
    <w:uiPriority w:val="99"/>
    <w:rsid w:val="00DA041E"/>
    <w:pPr>
      <w:spacing w:before="0"/>
    </w:pPr>
    <w:rPr>
      <w:b w:val="0"/>
      <w:bCs w:val="0"/>
      <w:i/>
      <w:iCs/>
      <w:sz w:val="36"/>
      <w:szCs w:val="36"/>
    </w:rPr>
  </w:style>
  <w:style w:type="paragraph" w:customStyle="1" w:styleId="ChemFormula">
    <w:name w:val="ChemFormula"/>
    <w:basedOn w:val="Normal"/>
    <w:uiPriority w:val="99"/>
    <w:rsid w:val="00DA041E"/>
  </w:style>
  <w:style w:type="paragraph" w:customStyle="1" w:styleId="ChemFormulaUnnum">
    <w:name w:val="ChemFormulaUnnum"/>
    <w:basedOn w:val="Normal"/>
    <w:uiPriority w:val="99"/>
    <w:rsid w:val="00DA041E"/>
  </w:style>
  <w:style w:type="paragraph" w:customStyle="1" w:styleId="Chemistry">
    <w:name w:val="Chemistry"/>
    <w:basedOn w:val="Normal"/>
    <w:uiPriority w:val="99"/>
    <w:rsid w:val="00DA041E"/>
    <w:pPr>
      <w:tabs>
        <w:tab w:val="right" w:pos="8640"/>
      </w:tabs>
      <w:spacing w:line="560" w:lineRule="exact"/>
      <w:ind w:left="1440" w:right="720" w:hanging="720"/>
      <w:jc w:val="center"/>
    </w:pPr>
    <w:rPr>
      <w:rFonts w:ascii="Cambria Math" w:hAnsi="Cambria Math" w:cs="Cambria Math"/>
      <w:color w:val="006666"/>
      <w:sz w:val="24"/>
      <w:szCs w:val="24"/>
      <w:lang w:val="en-GB"/>
    </w:rPr>
  </w:style>
  <w:style w:type="character" w:customStyle="1" w:styleId="CJK">
    <w:name w:val="CJK"/>
    <w:uiPriority w:val="99"/>
    <w:rsid w:val="00DA041E"/>
  </w:style>
  <w:style w:type="paragraph" w:customStyle="1" w:styleId="ClientTag">
    <w:name w:val="ClientTag"/>
    <w:basedOn w:val="Normal"/>
    <w:uiPriority w:val="99"/>
    <w:rsid w:val="00DA041E"/>
  </w:style>
  <w:style w:type="paragraph" w:customStyle="1" w:styleId="Contributor">
    <w:name w:val="Contributor"/>
    <w:basedOn w:val="Normal"/>
    <w:uiPriority w:val="99"/>
    <w:rsid w:val="00DA041E"/>
    <w:pPr>
      <w:keepLines/>
      <w:spacing w:after="120" w:line="360" w:lineRule="exact"/>
      <w:jc w:val="center"/>
    </w:pPr>
    <w:rPr>
      <w:rFonts w:ascii="Arial Unicode MS" w:hAnsi="Arial Unicode MS" w:cs="Arial Unicode MS"/>
      <w:sz w:val="28"/>
      <w:szCs w:val="28"/>
    </w:rPr>
  </w:style>
  <w:style w:type="character" w:customStyle="1" w:styleId="Correct">
    <w:name w:val="Correct"/>
    <w:basedOn w:val="Fontepargpadro"/>
    <w:uiPriority w:val="99"/>
    <w:rsid w:val="00DA041E"/>
    <w:rPr>
      <w:b/>
      <w:bCs/>
      <w:color w:val="0070C0"/>
    </w:rPr>
  </w:style>
  <w:style w:type="paragraph" w:customStyle="1" w:styleId="Definition">
    <w:name w:val="Definition"/>
    <w:basedOn w:val="Normal"/>
    <w:uiPriority w:val="99"/>
    <w:rsid w:val="00DA041E"/>
    <w:pPr>
      <w:tabs>
        <w:tab w:val="right" w:pos="8640"/>
      </w:tabs>
      <w:spacing w:line="560" w:lineRule="exact"/>
      <w:ind w:left="720" w:hanging="720"/>
    </w:pPr>
    <w:rPr>
      <w:rFonts w:ascii="Cambria Math" w:hAnsi="Cambria Math" w:cs="Cambria Math"/>
      <w:color w:val="006666"/>
      <w:sz w:val="24"/>
      <w:szCs w:val="24"/>
    </w:rPr>
  </w:style>
  <w:style w:type="paragraph" w:customStyle="1" w:styleId="Dialogue">
    <w:name w:val="Dialogue"/>
    <w:basedOn w:val="Normal"/>
    <w:uiPriority w:val="99"/>
    <w:rsid w:val="00DA041E"/>
    <w:pPr>
      <w:tabs>
        <w:tab w:val="left" w:pos="2880"/>
      </w:tabs>
      <w:spacing w:line="560" w:lineRule="exact"/>
      <w:ind w:left="2880" w:right="720" w:hanging="2160"/>
    </w:pPr>
    <w:rPr>
      <w:rFonts w:ascii="Cambria Math" w:hAnsi="Cambria Math" w:cs="Cambria Math"/>
      <w:sz w:val="24"/>
      <w:szCs w:val="24"/>
      <w:lang w:val="en-GB"/>
    </w:rPr>
  </w:style>
  <w:style w:type="paragraph" w:customStyle="1" w:styleId="Dictionary">
    <w:name w:val="Dictionary"/>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7A37"/>
      <w:sz w:val="24"/>
      <w:szCs w:val="24"/>
      <w:lang w:val="en-GB"/>
    </w:rPr>
  </w:style>
  <w:style w:type="paragraph" w:customStyle="1" w:styleId="Disclosure">
    <w:name w:val="Disclosure"/>
    <w:basedOn w:val="Para"/>
    <w:uiPriority w:val="99"/>
    <w:rsid w:val="00DA041E"/>
  </w:style>
  <w:style w:type="paragraph" w:customStyle="1" w:styleId="DisclosureHead">
    <w:name w:val="DisclosureHead"/>
    <w:basedOn w:val="Head1"/>
    <w:uiPriority w:val="99"/>
    <w:rsid w:val="00DA041E"/>
  </w:style>
  <w:style w:type="paragraph" w:customStyle="1" w:styleId="Editors">
    <w:name w:val="Editors"/>
    <w:basedOn w:val="Normal"/>
    <w:uiPriority w:val="99"/>
    <w:rsid w:val="00DA041E"/>
  </w:style>
  <w:style w:type="character" w:customStyle="1" w:styleId="EpreprintDate">
    <w:name w:val="EpreprintDate"/>
    <w:basedOn w:val="Fontepargpadro"/>
    <w:uiPriority w:val="99"/>
    <w:rsid w:val="00DA041E"/>
    <w:rPr>
      <w:shd w:val="clear" w:color="auto" w:fill="auto"/>
    </w:rPr>
  </w:style>
  <w:style w:type="character" w:customStyle="1" w:styleId="EqnCount">
    <w:name w:val="EqnCount"/>
    <w:basedOn w:val="Fontepargpadro"/>
    <w:uiPriority w:val="99"/>
    <w:rsid w:val="00DA041E"/>
    <w:rPr>
      <w:color w:val="0000FF"/>
    </w:rPr>
  </w:style>
  <w:style w:type="character" w:customStyle="1" w:styleId="eSlide">
    <w:name w:val="eSlide"/>
    <w:basedOn w:val="Fontepargpadro"/>
    <w:uiPriority w:val="99"/>
    <w:rsid w:val="00DA041E"/>
    <w:rPr>
      <w:color w:val="FF0000"/>
    </w:rPr>
  </w:style>
  <w:style w:type="paragraph" w:customStyle="1" w:styleId="ExampleBegin">
    <w:name w:val="Exampl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ampleEnd">
    <w:name w:val="Exampl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Begin">
    <w:name w:val="Exercis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End">
    <w:name w:val="Exercis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Section">
    <w:name w:val="ExerciseSection"/>
    <w:basedOn w:val="Normal"/>
    <w:uiPriority w:val="99"/>
    <w:rsid w:val="00DA041E"/>
  </w:style>
  <w:style w:type="paragraph" w:customStyle="1" w:styleId="Explanation">
    <w:name w:val="Explanation"/>
    <w:basedOn w:val="Normal"/>
    <w:uiPriority w:val="99"/>
    <w:rsid w:val="00DA041E"/>
    <w:pPr>
      <w:spacing w:after="240" w:line="360" w:lineRule="auto"/>
    </w:pPr>
    <w:rPr>
      <w:rFonts w:ascii="Times New Roman" w:hAnsi="Times New Roman" w:cs="Times New Roman"/>
      <w:color w:val="666633"/>
      <w:sz w:val="24"/>
      <w:szCs w:val="24"/>
      <w:lang w:val="en-GB"/>
    </w:rPr>
  </w:style>
  <w:style w:type="paragraph" w:customStyle="1" w:styleId="Extract">
    <w:name w:val="Extract"/>
    <w:basedOn w:val="Normal"/>
    <w:uiPriority w:val="99"/>
    <w:rsid w:val="00DA041E"/>
    <w:pPr>
      <w:spacing w:before="120" w:after="120" w:line="240" w:lineRule="auto"/>
      <w:ind w:left="360" w:right="360"/>
    </w:pPr>
  </w:style>
  <w:style w:type="paragraph" w:customStyle="1" w:styleId="ExtractBegin">
    <w:name w:val="Extract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tractEnd">
    <w:name w:val="Extract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FeatureFixedTitle">
    <w:name w:val="FeatureFixedTitle"/>
    <w:basedOn w:val="Normal"/>
    <w:uiPriority w:val="99"/>
    <w:rsid w:val="00DA041E"/>
  </w:style>
  <w:style w:type="paragraph" w:customStyle="1" w:styleId="FeatureHead1">
    <w:name w:val="FeatureHead1"/>
    <w:basedOn w:val="Normal"/>
    <w:uiPriority w:val="99"/>
    <w:rsid w:val="00DA041E"/>
  </w:style>
  <w:style w:type="paragraph" w:customStyle="1" w:styleId="FeatureHead2">
    <w:name w:val="FeatureHead2"/>
    <w:basedOn w:val="FeatureHead1"/>
    <w:uiPriority w:val="99"/>
    <w:rsid w:val="00DA041E"/>
  </w:style>
  <w:style w:type="paragraph" w:customStyle="1" w:styleId="FeatureTitle">
    <w:name w:val="FeatureTitle"/>
    <w:basedOn w:val="BoxTitle"/>
    <w:uiPriority w:val="99"/>
    <w:rsid w:val="00DA041E"/>
  </w:style>
  <w:style w:type="paragraph" w:customStyle="1" w:styleId="FigCopyright">
    <w:name w:val="FigCopyright"/>
    <w:basedOn w:val="Normal"/>
    <w:uiPriority w:val="99"/>
    <w:rsid w:val="00DA041E"/>
  </w:style>
  <w:style w:type="character" w:customStyle="1" w:styleId="FigCount">
    <w:name w:val="FigCount"/>
    <w:basedOn w:val="Fontepargpadro"/>
    <w:uiPriority w:val="99"/>
    <w:rsid w:val="00DA041E"/>
    <w:rPr>
      <w:color w:val="0000FF"/>
    </w:rPr>
  </w:style>
  <w:style w:type="paragraph" w:customStyle="1" w:styleId="FigKeyword">
    <w:name w:val="FigKeyword"/>
    <w:basedOn w:val="Normal"/>
    <w:uiPriority w:val="99"/>
    <w:rsid w:val="00DA041E"/>
  </w:style>
  <w:style w:type="paragraph" w:customStyle="1" w:styleId="FundingHead">
    <w:name w:val="FundingHead"/>
    <w:basedOn w:val="AckHead"/>
    <w:uiPriority w:val="99"/>
    <w:rsid w:val="00DA041E"/>
  </w:style>
  <w:style w:type="paragraph" w:customStyle="1" w:styleId="FundingPara">
    <w:name w:val="FundingPara"/>
    <w:basedOn w:val="FundingHead"/>
    <w:next w:val="AckPara"/>
    <w:uiPriority w:val="99"/>
    <w:rsid w:val="00DA041E"/>
  </w:style>
  <w:style w:type="paragraph" w:customStyle="1" w:styleId="Head6">
    <w:name w:val="Head6"/>
    <w:basedOn w:val="Normal"/>
    <w:uiPriority w:val="99"/>
    <w:rsid w:val="00DA041E"/>
    <w:pPr>
      <w:keepNext/>
      <w:keepLines/>
      <w:widowControl w:val="0"/>
      <w:spacing w:after="120"/>
      <w:ind w:left="720"/>
      <w:outlineLvl w:val="5"/>
    </w:pPr>
    <w:rPr>
      <w:rFonts w:ascii="Linux Biolinum" w:hAnsi="Linux Biolinum" w:cs="Linux Biolinum"/>
      <w:sz w:val="24"/>
      <w:szCs w:val="24"/>
    </w:rPr>
  </w:style>
  <w:style w:type="paragraph" w:customStyle="1" w:styleId="Hint">
    <w:name w:val="Hint"/>
    <w:basedOn w:val="Normal"/>
    <w:uiPriority w:val="99"/>
    <w:rsid w:val="00DA041E"/>
    <w:pPr>
      <w:spacing w:line="360" w:lineRule="auto"/>
    </w:pPr>
    <w:rPr>
      <w:rFonts w:ascii="Times New Roman" w:hAnsi="Times New Roman" w:cs="Times New Roman"/>
      <w:color w:val="993300"/>
      <w:sz w:val="24"/>
      <w:szCs w:val="24"/>
      <w:lang w:val="en-GB"/>
    </w:rPr>
  </w:style>
  <w:style w:type="paragraph" w:customStyle="1" w:styleId="Index1">
    <w:name w:val="Index1"/>
    <w:basedOn w:val="Normal"/>
    <w:uiPriority w:val="99"/>
    <w:rsid w:val="00DA041E"/>
  </w:style>
  <w:style w:type="paragraph" w:customStyle="1" w:styleId="Index2">
    <w:name w:val="Index2"/>
    <w:basedOn w:val="Normal"/>
    <w:uiPriority w:val="99"/>
    <w:rsid w:val="00DA041E"/>
    <w:pPr>
      <w:ind w:left="284"/>
    </w:pPr>
  </w:style>
  <w:style w:type="paragraph" w:customStyle="1" w:styleId="Index3">
    <w:name w:val="Index3"/>
    <w:basedOn w:val="Normal"/>
    <w:uiPriority w:val="99"/>
    <w:rsid w:val="00DA041E"/>
    <w:pPr>
      <w:ind w:left="567"/>
    </w:pPr>
  </w:style>
  <w:style w:type="paragraph" w:customStyle="1" w:styleId="Index4">
    <w:name w:val="Index4"/>
    <w:basedOn w:val="Normal"/>
    <w:uiPriority w:val="99"/>
    <w:rsid w:val="00DA041E"/>
    <w:pPr>
      <w:ind w:left="851"/>
    </w:pPr>
  </w:style>
  <w:style w:type="paragraph" w:customStyle="1" w:styleId="IndexHead">
    <w:name w:val="IndexHead"/>
    <w:basedOn w:val="Normal"/>
    <w:uiPriority w:val="99"/>
    <w:rsid w:val="00DA041E"/>
  </w:style>
  <w:style w:type="paragraph" w:customStyle="1" w:styleId="Letter-ps">
    <w:name w:val="Letter-ps"/>
    <w:basedOn w:val="Normal"/>
    <w:next w:val="Normal"/>
    <w:uiPriority w:val="99"/>
    <w:rsid w:val="00DA041E"/>
  </w:style>
  <w:style w:type="paragraph" w:customStyle="1" w:styleId="MainHeading">
    <w:name w:val="MainHeading"/>
    <w:basedOn w:val="Normal"/>
    <w:uiPriority w:val="99"/>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cs="Arial Unicode MS"/>
      <w:b/>
      <w:bCs/>
      <w:i/>
      <w:iCs/>
      <w:sz w:val="24"/>
      <w:szCs w:val="24"/>
    </w:rPr>
  </w:style>
  <w:style w:type="paragraph" w:customStyle="1" w:styleId="MarginNote">
    <w:name w:val="MarginNote"/>
    <w:basedOn w:val="Normal"/>
    <w:uiPriority w:val="99"/>
    <w:rsid w:val="00DA041E"/>
    <w:pPr>
      <w:spacing w:line="560" w:lineRule="exact"/>
      <w:ind w:left="-720"/>
    </w:pPr>
    <w:rPr>
      <w:rFonts w:ascii="Cambria Math" w:hAnsi="Cambria Math" w:cs="Cambria Math"/>
      <w:sz w:val="24"/>
      <w:szCs w:val="24"/>
      <w:lang w:val="en-GB"/>
    </w:rPr>
  </w:style>
  <w:style w:type="paragraph" w:customStyle="1" w:styleId="MetadataHead">
    <w:name w:val="MetadataHead"/>
    <w:basedOn w:val="Normal"/>
    <w:uiPriority w:val="99"/>
    <w:rsid w:val="00DA041E"/>
    <w:rPr>
      <w:color w:val="4F81BD"/>
      <w:sz w:val="20"/>
      <w:szCs w:val="20"/>
    </w:rPr>
  </w:style>
  <w:style w:type="paragraph" w:customStyle="1" w:styleId="MiscText">
    <w:name w:val="MiscText"/>
    <w:autoRedefine/>
    <w:uiPriority w:val="99"/>
    <w:rsid w:val="00DA041E"/>
    <w:pPr>
      <w:spacing w:after="200" w:line="276" w:lineRule="auto"/>
    </w:pPr>
    <w:rPr>
      <w:rFonts w:ascii="Linux Libertine" w:hAnsi="Linux Libertine" w:cs="Linux Libertine"/>
      <w:sz w:val="24"/>
      <w:szCs w:val="24"/>
      <w:lang w:val="en-US" w:eastAsia="en-US"/>
    </w:rPr>
  </w:style>
  <w:style w:type="character" w:customStyle="1" w:styleId="Orcid">
    <w:name w:val="Orcid"/>
    <w:basedOn w:val="Fontepargpadro"/>
    <w:uiPriority w:val="99"/>
    <w:rsid w:val="00DA041E"/>
    <w:rPr>
      <w:color w:val="7030A0"/>
    </w:rPr>
  </w:style>
  <w:style w:type="paragraph" w:customStyle="1" w:styleId="Parabib">
    <w:name w:val="Para_bib"/>
    <w:uiPriority w:val="99"/>
    <w:rsid w:val="00DA041E"/>
    <w:pPr>
      <w:spacing w:after="200" w:line="276" w:lineRule="auto"/>
    </w:pPr>
    <w:rPr>
      <w:rFonts w:cs="Calibri"/>
      <w:lang w:val="en-US" w:eastAsia="en-US"/>
    </w:rPr>
  </w:style>
  <w:style w:type="paragraph" w:customStyle="1" w:styleId="ParaFirst">
    <w:name w:val="ParaFirst"/>
    <w:uiPriority w:val="99"/>
    <w:rsid w:val="00DA041E"/>
    <w:pPr>
      <w:spacing w:before="360" w:line="560" w:lineRule="exact"/>
    </w:pPr>
    <w:rPr>
      <w:rFonts w:ascii="Cambria Math" w:hAnsi="Cambria Math" w:cs="Cambria Math"/>
      <w:sz w:val="24"/>
      <w:szCs w:val="24"/>
      <w:lang w:val="en-US" w:eastAsia="en-US"/>
    </w:rPr>
  </w:style>
  <w:style w:type="paragraph" w:customStyle="1" w:styleId="PartBegin">
    <w:name w:val="Part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PartEnd">
    <w:name w:val="PartEnd"/>
    <w:basedOn w:val="PartBegin"/>
    <w:uiPriority w:val="99"/>
    <w:rsid w:val="00DA041E"/>
    <w:pPr>
      <w:pBdr>
        <w:top w:val="none" w:sz="0" w:space="0" w:color="auto"/>
        <w:bottom w:val="thickThinSmallGap" w:sz="24" w:space="1" w:color="auto"/>
      </w:pBdr>
    </w:pPr>
  </w:style>
  <w:style w:type="paragraph" w:customStyle="1" w:styleId="PartNumber">
    <w:name w:val="PartNumber"/>
    <w:basedOn w:val="Normal"/>
    <w:next w:val="Normal"/>
    <w:uiPriority w:val="99"/>
    <w:rsid w:val="00DA041E"/>
    <w:pPr>
      <w:keepNext/>
      <w:keepLines/>
      <w:spacing w:before="480" w:line="560" w:lineRule="exact"/>
      <w:jc w:val="center"/>
    </w:pPr>
    <w:rPr>
      <w:rFonts w:ascii="Arial Unicode MS" w:hAnsi="Arial Unicode MS" w:cs="Arial Unicode MS"/>
      <w:sz w:val="48"/>
      <w:szCs w:val="48"/>
    </w:rPr>
  </w:style>
  <w:style w:type="paragraph" w:customStyle="1" w:styleId="PartTitle">
    <w:name w:val="PartTitle"/>
    <w:basedOn w:val="PartNumber"/>
    <w:next w:val="Normal"/>
    <w:uiPriority w:val="99"/>
    <w:rsid w:val="00DA041E"/>
    <w:rPr>
      <w:b/>
      <w:bCs/>
    </w:rPr>
  </w:style>
  <w:style w:type="paragraph" w:customStyle="1" w:styleId="Prelims">
    <w:name w:val="Prelims"/>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0000"/>
      <w:sz w:val="24"/>
      <w:szCs w:val="24"/>
    </w:rPr>
  </w:style>
  <w:style w:type="paragraph" w:customStyle="1" w:styleId="Proof">
    <w:name w:val="Proof"/>
    <w:basedOn w:val="Normal"/>
    <w:uiPriority w:val="99"/>
    <w:rsid w:val="00DA041E"/>
    <w:pPr>
      <w:spacing w:line="560" w:lineRule="exact"/>
      <w:ind w:firstLine="720"/>
    </w:pPr>
    <w:rPr>
      <w:rFonts w:ascii="Cambria Math" w:hAnsi="Cambria Math" w:cs="Cambria Math"/>
      <w:sz w:val="24"/>
      <w:szCs w:val="24"/>
      <w:lang w:val="en-GB"/>
    </w:rPr>
  </w:style>
  <w:style w:type="paragraph" w:customStyle="1" w:styleId="PublisherDate">
    <w:name w:val="PublisherDate"/>
    <w:basedOn w:val="Normal"/>
    <w:uiPriority w:val="99"/>
    <w:rsid w:val="00DA041E"/>
    <w:pPr>
      <w:spacing w:line="360" w:lineRule="exact"/>
      <w:jc w:val="center"/>
    </w:pPr>
    <w:rPr>
      <w:rFonts w:ascii="Arial Unicode MS" w:hAnsi="Arial Unicode MS" w:cs="Arial Unicode MS"/>
      <w:color w:val="000000"/>
      <w:sz w:val="24"/>
      <w:szCs w:val="24"/>
    </w:rPr>
  </w:style>
  <w:style w:type="paragraph" w:customStyle="1" w:styleId="Question">
    <w:name w:val="Question"/>
    <w:basedOn w:val="Normal"/>
    <w:uiPriority w:val="99"/>
    <w:rsid w:val="00DA041E"/>
    <w:pPr>
      <w:tabs>
        <w:tab w:val="left" w:pos="720"/>
      </w:tabs>
      <w:spacing w:line="560" w:lineRule="exact"/>
      <w:ind w:left="720" w:hanging="720"/>
    </w:pPr>
    <w:rPr>
      <w:rFonts w:ascii="Cambria Math" w:hAnsi="Cambria Math" w:cs="Cambria Math"/>
      <w:color w:val="4F272F"/>
      <w:sz w:val="24"/>
      <w:szCs w:val="24"/>
    </w:rPr>
  </w:style>
  <w:style w:type="paragraph" w:customStyle="1" w:styleId="QuestionFillblank">
    <w:name w:val="Question_Fillblank"/>
    <w:basedOn w:val="Normal"/>
    <w:uiPriority w:val="99"/>
    <w:rsid w:val="00DA041E"/>
    <w:pPr>
      <w:spacing w:after="240"/>
    </w:pPr>
    <w:rPr>
      <w:rFonts w:ascii="Times New Roman" w:hAnsi="Times New Roman" w:cs="Times New Roman"/>
      <w:sz w:val="24"/>
      <w:szCs w:val="24"/>
      <w:lang w:val="en-GB"/>
    </w:rPr>
  </w:style>
  <w:style w:type="paragraph" w:customStyle="1" w:styleId="QuestionMatch">
    <w:name w:val="Question_Match"/>
    <w:basedOn w:val="Normal"/>
    <w:uiPriority w:val="99"/>
    <w:rsid w:val="00DA041E"/>
    <w:pPr>
      <w:spacing w:after="240"/>
    </w:pPr>
    <w:rPr>
      <w:rFonts w:ascii="Times New Roman" w:hAnsi="Times New Roman" w:cs="Times New Roman"/>
      <w:sz w:val="24"/>
      <w:szCs w:val="24"/>
      <w:lang w:val="en-GB"/>
    </w:rPr>
  </w:style>
  <w:style w:type="paragraph" w:customStyle="1" w:styleId="QuestionMultiCh">
    <w:name w:val="Question_MultiCh"/>
    <w:basedOn w:val="Normal"/>
    <w:uiPriority w:val="99"/>
    <w:rsid w:val="00DA041E"/>
    <w:pPr>
      <w:spacing w:after="240"/>
    </w:pPr>
    <w:rPr>
      <w:rFonts w:ascii="Times New Roman" w:hAnsi="Times New Roman" w:cs="Times New Roman"/>
      <w:sz w:val="24"/>
      <w:szCs w:val="24"/>
      <w:lang w:val="en-GB"/>
    </w:rPr>
  </w:style>
  <w:style w:type="paragraph" w:customStyle="1" w:styleId="QuestionTrueFalse">
    <w:name w:val="Question_TrueFalse"/>
    <w:basedOn w:val="Normal"/>
    <w:uiPriority w:val="99"/>
    <w:rsid w:val="00DA041E"/>
    <w:pPr>
      <w:spacing w:after="240"/>
    </w:pPr>
    <w:rPr>
      <w:rFonts w:ascii="Times New Roman" w:hAnsi="Times New Roman" w:cs="Times New Roman"/>
      <w:sz w:val="24"/>
      <w:szCs w:val="24"/>
      <w:lang w:val="en-GB"/>
    </w:rPr>
  </w:style>
  <w:style w:type="paragraph" w:customStyle="1" w:styleId="Quotation">
    <w:name w:val="Quotation"/>
    <w:basedOn w:val="Normal"/>
    <w:uiPriority w:val="99"/>
    <w:rsid w:val="00DA041E"/>
    <w:pPr>
      <w:jc w:val="center"/>
    </w:pPr>
    <w:rPr>
      <w:sz w:val="16"/>
      <w:szCs w:val="16"/>
    </w:rPr>
  </w:style>
  <w:style w:type="character" w:customStyle="1" w:styleId="RefCount">
    <w:name w:val="RefCount"/>
    <w:basedOn w:val="Fontepargpadro"/>
    <w:uiPriority w:val="99"/>
    <w:rsid w:val="00DA041E"/>
    <w:rPr>
      <w:color w:val="0000FF"/>
    </w:rPr>
  </w:style>
  <w:style w:type="paragraph" w:customStyle="1" w:styleId="RefHead1">
    <w:name w:val="RefHead1"/>
    <w:basedOn w:val="ReferenceHead"/>
    <w:uiPriority w:val="99"/>
    <w:rsid w:val="00DA041E"/>
    <w:pPr>
      <w:ind w:left="284"/>
    </w:pPr>
  </w:style>
  <w:style w:type="paragraph" w:customStyle="1" w:styleId="RefHead2">
    <w:name w:val="RefHead2"/>
    <w:basedOn w:val="ReferenceHead"/>
    <w:uiPriority w:val="99"/>
    <w:rsid w:val="00DA041E"/>
    <w:pPr>
      <w:ind w:left="567"/>
    </w:pPr>
  </w:style>
  <w:style w:type="paragraph" w:customStyle="1" w:styleId="RefHead3">
    <w:name w:val="RefHead3"/>
    <w:basedOn w:val="ReferenceHead"/>
    <w:uiPriority w:val="99"/>
    <w:rsid w:val="00DA041E"/>
    <w:pPr>
      <w:spacing w:before="30"/>
      <w:ind w:left="851"/>
    </w:pPr>
  </w:style>
  <w:style w:type="paragraph" w:customStyle="1" w:styleId="RelatedArticle">
    <w:name w:val="RelatedArticle"/>
    <w:uiPriority w:val="99"/>
    <w:rsid w:val="00DA041E"/>
    <w:pPr>
      <w:spacing w:after="200" w:line="276" w:lineRule="auto"/>
    </w:pPr>
    <w:rPr>
      <w:rFonts w:cs="Calibri"/>
      <w:lang w:val="en-US" w:eastAsia="en-US"/>
    </w:rPr>
  </w:style>
  <w:style w:type="character" w:customStyle="1" w:styleId="RevisedDate1">
    <w:name w:val="RevisedDate1"/>
    <w:basedOn w:val="Fontepargpadro"/>
    <w:uiPriority w:val="99"/>
    <w:rsid w:val="00DA041E"/>
    <w:rPr>
      <w:color w:val="5F497A"/>
    </w:rPr>
  </w:style>
  <w:style w:type="character" w:customStyle="1" w:styleId="RevisedDate2">
    <w:name w:val="RevisedDate2"/>
    <w:basedOn w:val="Fontepargpadro"/>
    <w:uiPriority w:val="99"/>
    <w:rsid w:val="00DA041E"/>
    <w:rPr>
      <w:color w:val="auto"/>
    </w:rPr>
  </w:style>
  <w:style w:type="paragraph" w:styleId="Saudao">
    <w:name w:val="Salutation"/>
    <w:basedOn w:val="Normal"/>
    <w:next w:val="Normal"/>
    <w:link w:val="SaudaoChar"/>
    <w:uiPriority w:val="99"/>
    <w:rsid w:val="00DA041E"/>
  </w:style>
  <w:style w:type="character" w:customStyle="1" w:styleId="SaudaoChar">
    <w:name w:val="Saudação Char"/>
    <w:basedOn w:val="Fontepargpadro"/>
    <w:link w:val="Saudao"/>
    <w:uiPriority w:val="99"/>
    <w:locked/>
    <w:rsid w:val="00DA041E"/>
    <w:rPr>
      <w:rFonts w:ascii="Linux Libertine" w:hAnsi="Linux Libertine" w:cs="Linux Libertine"/>
      <w:sz w:val="22"/>
      <w:szCs w:val="22"/>
      <w:lang w:val="en-US" w:eastAsia="en-US"/>
    </w:rPr>
  </w:style>
  <w:style w:type="paragraph" w:customStyle="1" w:styleId="Speech">
    <w:name w:val="Speech"/>
    <w:basedOn w:val="AppendixNumber"/>
    <w:uiPriority w:val="99"/>
    <w:rsid w:val="00DA041E"/>
  </w:style>
  <w:style w:type="paragraph" w:customStyle="1" w:styleId="Spine">
    <w:name w:val="Spine"/>
    <w:basedOn w:val="Normal"/>
    <w:uiPriority w:val="99"/>
    <w:rsid w:val="00DA041E"/>
    <w:pPr>
      <w:pBdr>
        <w:top w:val="thinThickLargeGap" w:sz="24" w:space="8" w:color="auto"/>
        <w:bottom w:val="thickThinLargeGap" w:sz="24" w:space="12" w:color="auto"/>
      </w:pBdr>
      <w:spacing w:line="360" w:lineRule="exact"/>
    </w:pPr>
    <w:rPr>
      <w:rFonts w:ascii="Cambria Math" w:hAnsi="Cambria Math" w:cs="Cambria Math"/>
      <w:sz w:val="24"/>
      <w:szCs w:val="24"/>
      <w:lang w:val="en-GB"/>
    </w:rPr>
  </w:style>
  <w:style w:type="character" w:customStyle="1" w:styleId="Subject1">
    <w:name w:val="Subject1"/>
    <w:basedOn w:val="Fontepargpadro"/>
    <w:uiPriority w:val="99"/>
    <w:rsid w:val="00DA041E"/>
    <w:rPr>
      <w:rFonts w:ascii="Times New Roman" w:hAnsi="Times New Roman" w:cs="Times New Roman"/>
      <w:color w:val="auto"/>
      <w:sz w:val="20"/>
      <w:szCs w:val="20"/>
    </w:rPr>
  </w:style>
  <w:style w:type="character" w:customStyle="1" w:styleId="Subject2">
    <w:name w:val="Subject2"/>
    <w:basedOn w:val="Subject1"/>
    <w:uiPriority w:val="99"/>
    <w:rsid w:val="00DA041E"/>
    <w:rPr>
      <w:rFonts w:ascii="Times New Roman" w:hAnsi="Times New Roman" w:cs="Times New Roman"/>
      <w:color w:val="auto"/>
      <w:sz w:val="20"/>
      <w:szCs w:val="20"/>
    </w:rPr>
  </w:style>
  <w:style w:type="paragraph" w:customStyle="1" w:styleId="SuppKeyword">
    <w:name w:val="SuppKeyword"/>
    <w:basedOn w:val="SuppInfo"/>
    <w:uiPriority w:val="99"/>
    <w:rsid w:val="00DA041E"/>
  </w:style>
  <w:style w:type="character" w:customStyle="1" w:styleId="TblCount">
    <w:name w:val="TblCount"/>
    <w:basedOn w:val="Fontepargpadro"/>
    <w:uiPriority w:val="99"/>
    <w:rsid w:val="00DA041E"/>
    <w:rPr>
      <w:color w:val="0000FF"/>
    </w:rPr>
  </w:style>
  <w:style w:type="paragraph" w:customStyle="1" w:styleId="TOC1">
    <w:name w:val="TOC1"/>
    <w:basedOn w:val="Normal"/>
    <w:uiPriority w:val="99"/>
    <w:rsid w:val="00DA041E"/>
  </w:style>
  <w:style w:type="paragraph" w:customStyle="1" w:styleId="TOC2">
    <w:name w:val="TOC2"/>
    <w:basedOn w:val="Normal"/>
    <w:uiPriority w:val="99"/>
    <w:rsid w:val="00DA041E"/>
  </w:style>
  <w:style w:type="paragraph" w:customStyle="1" w:styleId="TOC3">
    <w:name w:val="TOC3"/>
    <w:basedOn w:val="Normal"/>
    <w:uiPriority w:val="99"/>
    <w:rsid w:val="00DA041E"/>
  </w:style>
  <w:style w:type="paragraph" w:customStyle="1" w:styleId="TOC4">
    <w:name w:val="TOC4"/>
    <w:basedOn w:val="Normal"/>
    <w:uiPriority w:val="99"/>
    <w:rsid w:val="00DA041E"/>
  </w:style>
  <w:style w:type="paragraph" w:customStyle="1" w:styleId="TOCHeading">
    <w:name w:val="TOCHeading"/>
    <w:basedOn w:val="Normal"/>
    <w:uiPriority w:val="99"/>
    <w:rsid w:val="00DA041E"/>
  </w:style>
  <w:style w:type="paragraph" w:customStyle="1" w:styleId="Translation">
    <w:name w:val="Translation"/>
    <w:basedOn w:val="Extract"/>
    <w:uiPriority w:val="99"/>
    <w:rsid w:val="00DA041E"/>
    <w:rPr>
      <w:color w:val="7030A0"/>
    </w:rPr>
  </w:style>
  <w:style w:type="paragraph" w:customStyle="1" w:styleId="Update">
    <w:name w:val="Update"/>
    <w:basedOn w:val="Normal"/>
    <w:uiPriority w:val="99"/>
    <w:rsid w:val="00DA041E"/>
    <w:pPr>
      <w:pBdr>
        <w:top w:val="dashed" w:sz="4" w:space="6" w:color="auto"/>
        <w:bottom w:val="dashed" w:sz="4" w:space="16" w:color="auto"/>
      </w:pBdr>
      <w:spacing w:line="560" w:lineRule="exact"/>
      <w:ind w:firstLine="720"/>
    </w:pPr>
    <w:rPr>
      <w:rFonts w:ascii="Cambria Math" w:hAnsi="Cambria Math" w:cs="Cambria Math"/>
      <w:color w:val="760016"/>
      <w:sz w:val="24"/>
      <w:szCs w:val="24"/>
      <w:lang w:val="en-GB"/>
    </w:rPr>
  </w:style>
  <w:style w:type="paragraph" w:customStyle="1" w:styleId="Value">
    <w:name w:val="Value"/>
    <w:basedOn w:val="Normal"/>
    <w:next w:val="Normal"/>
    <w:uiPriority w:val="99"/>
    <w:rsid w:val="00DA041E"/>
  </w:style>
  <w:style w:type="paragraph" w:customStyle="1" w:styleId="Video">
    <w:name w:val="Video"/>
    <w:basedOn w:val="Normal"/>
    <w:uiPriority w:val="99"/>
    <w:rsid w:val="00DA041E"/>
    <w:pPr>
      <w:pBdr>
        <w:top w:val="wave" w:sz="6" w:space="8" w:color="auto"/>
        <w:bottom w:val="wave" w:sz="6" w:space="12" w:color="auto"/>
      </w:pBdr>
      <w:spacing w:after="120" w:line="280" w:lineRule="exact"/>
      <w:jc w:val="center"/>
    </w:pPr>
    <w:rPr>
      <w:rFonts w:ascii="Arial Unicode MS" w:hAnsi="Arial Unicode MS" w:cs="Arial Unicode MS"/>
      <w:color w:val="FF0000"/>
      <w:sz w:val="24"/>
      <w:szCs w:val="24"/>
    </w:rPr>
  </w:style>
  <w:style w:type="paragraph" w:customStyle="1" w:styleId="Worksolution">
    <w:name w:val="Worksolution"/>
    <w:basedOn w:val="Normal"/>
    <w:uiPriority w:val="99"/>
    <w:rsid w:val="00DA041E"/>
    <w:rPr>
      <w:rFonts w:ascii="Times New Roman" w:hAnsi="Times New Roman" w:cs="Times New Roman"/>
      <w:sz w:val="24"/>
      <w:szCs w:val="24"/>
      <w:lang w:val="en-GB"/>
    </w:rPr>
  </w:style>
  <w:style w:type="paragraph" w:customStyle="1" w:styleId="Yours">
    <w:name w:val="Yours"/>
    <w:basedOn w:val="Normal"/>
    <w:next w:val="Normal"/>
    <w:uiPriority w:val="99"/>
    <w:rsid w:val="00DA041E"/>
  </w:style>
  <w:style w:type="character" w:styleId="Nmerodepgina">
    <w:name w:val="page number"/>
    <w:basedOn w:val="Fontepargpadro"/>
    <w:uiPriority w:val="99"/>
    <w:rsid w:val="00DA041E"/>
    <w:rPr>
      <w:rFonts w:ascii="Linux Libertine" w:hAnsi="Linux Libertine" w:cs="Linux Libertine"/>
      <w:sz w:val="14"/>
      <w:szCs w:val="14"/>
    </w:rPr>
  </w:style>
  <w:style w:type="character" w:styleId="Nmerodelinha">
    <w:name w:val="line number"/>
    <w:basedOn w:val="Fontepargpadro"/>
    <w:uiPriority w:val="99"/>
    <w:rsid w:val="00DA041E"/>
    <w:rPr>
      <w:sz w:val="16"/>
      <w:szCs w:val="16"/>
    </w:rPr>
  </w:style>
  <w:style w:type="paragraph" w:styleId="SemEspaamento">
    <w:name w:val="No Spacing"/>
    <w:uiPriority w:val="99"/>
    <w:qFormat/>
    <w:rsid w:val="00DA041E"/>
    <w:rPr>
      <w:rFonts w:cs="Calibri"/>
      <w:lang w:val="en-US" w:eastAsia="en-US"/>
    </w:rPr>
  </w:style>
  <w:style w:type="character" w:customStyle="1" w:styleId="KeyTerm">
    <w:name w:val="KeyTerm"/>
    <w:basedOn w:val="Fontepargpadro"/>
    <w:uiPriority w:val="99"/>
    <w:rsid w:val="00DA041E"/>
    <w:rPr>
      <w:color w:val="auto"/>
    </w:rPr>
  </w:style>
  <w:style w:type="character" w:customStyle="1" w:styleId="OtherTitle">
    <w:name w:val="OtherTitle"/>
    <w:basedOn w:val="Fontepargpadro"/>
    <w:uiPriority w:val="99"/>
    <w:rsid w:val="00DA041E"/>
    <w:rPr>
      <w:shd w:val="clear" w:color="auto" w:fill="auto"/>
    </w:rPr>
  </w:style>
  <w:style w:type="paragraph" w:customStyle="1" w:styleId="SidebarText">
    <w:name w:val="SidebarText"/>
    <w:basedOn w:val="Normal"/>
    <w:uiPriority w:val="99"/>
    <w:rsid w:val="00DA041E"/>
    <w:pPr>
      <w:spacing w:line="360" w:lineRule="auto"/>
      <w:ind w:left="475"/>
    </w:pPr>
    <w:rPr>
      <w:rFonts w:ascii="Times New Roman" w:hAnsi="Times New Roman" w:cs="Times New Roman"/>
      <w:noProof/>
      <w:sz w:val="24"/>
      <w:szCs w:val="24"/>
    </w:rPr>
  </w:style>
  <w:style w:type="character" w:customStyle="1" w:styleId="term-InText">
    <w:name w:val="term-InText"/>
    <w:uiPriority w:val="99"/>
    <w:rsid w:val="00DA041E"/>
  </w:style>
  <w:style w:type="paragraph" w:customStyle="1" w:styleId="CCSHead">
    <w:name w:val="CCSHead"/>
    <w:basedOn w:val="KeyWordHead"/>
    <w:qFormat/>
    <w:rsid w:val="00DA041E"/>
  </w:style>
  <w:style w:type="paragraph" w:customStyle="1" w:styleId="CCSDescription">
    <w:name w:val="CCSDescription"/>
    <w:basedOn w:val="KeyWords"/>
    <w:uiPriority w:val="99"/>
    <w:rsid w:val="00DA041E"/>
  </w:style>
  <w:style w:type="paragraph" w:customStyle="1" w:styleId="AlgorithmCaption">
    <w:name w:val="AlgorithmCaption"/>
    <w:basedOn w:val="Normal"/>
    <w:uiPriority w:val="99"/>
    <w:rsid w:val="00DA041E"/>
    <w:pPr>
      <w:pBdr>
        <w:top w:val="single" w:sz="4" w:space="2" w:color="auto"/>
        <w:bottom w:val="single" w:sz="4" w:space="2" w:color="auto"/>
      </w:pBdr>
      <w:spacing w:before="200"/>
    </w:pPr>
  </w:style>
  <w:style w:type="paragraph" w:customStyle="1" w:styleId="RefFormatHead">
    <w:name w:val="RefFormatHead"/>
    <w:basedOn w:val="Normal"/>
    <w:uiPriority w:val="99"/>
    <w:rsid w:val="00057B2A"/>
    <w:pPr>
      <w:spacing w:before="120"/>
    </w:pPr>
    <w:rPr>
      <w:b/>
      <w:bCs/>
      <w:sz w:val="16"/>
      <w:szCs w:val="16"/>
    </w:rPr>
  </w:style>
  <w:style w:type="paragraph" w:customStyle="1" w:styleId="RefFormatPara">
    <w:name w:val="RefFormatPara"/>
    <w:basedOn w:val="Normal"/>
    <w:uiPriority w:val="99"/>
    <w:rsid w:val="00DA041E"/>
    <w:pPr>
      <w:spacing w:before="60" w:after="60"/>
    </w:pPr>
    <w:rPr>
      <w:sz w:val="16"/>
      <w:szCs w:val="16"/>
    </w:rPr>
  </w:style>
  <w:style w:type="paragraph" w:customStyle="1" w:styleId="AppendixH4">
    <w:name w:val="AppendixH4"/>
    <w:basedOn w:val="Para"/>
    <w:uiPriority w:val="99"/>
    <w:rsid w:val="003A7F99"/>
    <w:rPr>
      <w:lang w:eastAsia="it-IT"/>
    </w:rPr>
  </w:style>
  <w:style w:type="paragraph" w:customStyle="1" w:styleId="Style1">
    <w:name w:val="Style1"/>
    <w:basedOn w:val="Head4"/>
    <w:uiPriority w:val="99"/>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uiPriority w:val="99"/>
    <w:rsid w:val="004E7783"/>
  </w:style>
  <w:style w:type="character" w:customStyle="1" w:styleId="mixed-citation">
    <w:name w:val="mixed-citation"/>
    <w:basedOn w:val="Fontepargpadro"/>
    <w:uiPriority w:val="99"/>
    <w:rsid w:val="00CD2B69"/>
  </w:style>
  <w:style w:type="character" w:customStyle="1" w:styleId="ref-title">
    <w:name w:val="ref-title"/>
    <w:basedOn w:val="Fontepargpadro"/>
    <w:uiPriority w:val="99"/>
    <w:rsid w:val="00CD2B69"/>
  </w:style>
  <w:style w:type="character" w:customStyle="1" w:styleId="ref-journal">
    <w:name w:val="ref-journal"/>
    <w:basedOn w:val="Fontepargpadro"/>
    <w:uiPriority w:val="99"/>
    <w:rsid w:val="00CD2B69"/>
  </w:style>
  <w:style w:type="paragraph" w:styleId="Pr-formataoHTML">
    <w:name w:val="HTML Preformatted"/>
    <w:basedOn w:val="Normal"/>
    <w:link w:val="Pr-formataoHTMLChar"/>
    <w:uiPriority w:val="99"/>
    <w:locked/>
    <w:rsid w:val="0069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locked/>
    <w:rPr>
      <w:rFonts w:ascii="Courier New" w:hAnsi="Courier New" w:cs="Courier New"/>
      <w:sz w:val="20"/>
      <w:szCs w:val="20"/>
      <w:lang w:val="en-US" w:eastAsia="en-US"/>
    </w:rPr>
  </w:style>
  <w:style w:type="paragraph" w:customStyle="1" w:styleId="text-center">
    <w:name w:val="text-center"/>
    <w:basedOn w:val="Normal"/>
    <w:uiPriority w:val="99"/>
    <w:rsid w:val="006146CE"/>
    <w:pPr>
      <w:spacing w:before="100" w:beforeAutospacing="1" w:after="100" w:afterAutospacing="1" w:line="240" w:lineRule="auto"/>
      <w:jc w:val="left"/>
    </w:pPr>
    <w:rPr>
      <w:rFonts w:ascii="Times New Roman" w:hAnsi="Times New Roman" w:cs="Times New Roman"/>
      <w:sz w:val="24"/>
      <w:szCs w:val="24"/>
      <w:lang w:val="pt-BR" w:eastAsia="pt-BR"/>
    </w:rPr>
  </w:style>
  <w:style w:type="numbering" w:customStyle="1" w:styleId="SIGPLANListbullet">
    <w:name w:val="SIGPLAN List bullet"/>
    <w:rsid w:val="004E6327"/>
    <w:pPr>
      <w:numPr>
        <w:numId w:val="39"/>
      </w:numPr>
    </w:pPr>
  </w:style>
  <w:style w:type="numbering" w:customStyle="1" w:styleId="SIGPLANListnumber">
    <w:name w:val="SIGPLAN List number"/>
    <w:rsid w:val="004E6327"/>
    <w:pPr>
      <w:numPr>
        <w:numId w:val="41"/>
      </w:numPr>
    </w:pPr>
  </w:style>
  <w:style w:type="numbering" w:customStyle="1" w:styleId="SIGPLANListletter">
    <w:name w:val="SIGPLAN List letter"/>
    <w:rsid w:val="004E6327"/>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21089">
      <w:marLeft w:val="0"/>
      <w:marRight w:val="0"/>
      <w:marTop w:val="0"/>
      <w:marBottom w:val="0"/>
      <w:divBdr>
        <w:top w:val="none" w:sz="0" w:space="0" w:color="auto"/>
        <w:left w:val="none" w:sz="0" w:space="0" w:color="auto"/>
        <w:bottom w:val="none" w:sz="0" w:space="0" w:color="auto"/>
        <w:right w:val="none" w:sz="0" w:space="0" w:color="auto"/>
      </w:divBdr>
    </w:div>
    <w:div w:id="558321093">
      <w:marLeft w:val="0"/>
      <w:marRight w:val="0"/>
      <w:marTop w:val="0"/>
      <w:marBottom w:val="0"/>
      <w:divBdr>
        <w:top w:val="none" w:sz="0" w:space="0" w:color="auto"/>
        <w:left w:val="none" w:sz="0" w:space="0" w:color="auto"/>
        <w:bottom w:val="none" w:sz="0" w:space="0" w:color="auto"/>
        <w:right w:val="none" w:sz="0" w:space="0" w:color="auto"/>
      </w:divBdr>
      <w:divsChild>
        <w:div w:id="558321090">
          <w:marLeft w:val="0"/>
          <w:marRight w:val="0"/>
          <w:marTop w:val="0"/>
          <w:marBottom w:val="0"/>
          <w:divBdr>
            <w:top w:val="none" w:sz="0" w:space="0" w:color="auto"/>
            <w:left w:val="none" w:sz="0" w:space="0" w:color="auto"/>
            <w:bottom w:val="none" w:sz="0" w:space="0" w:color="auto"/>
            <w:right w:val="none" w:sz="0" w:space="0" w:color="auto"/>
          </w:divBdr>
          <w:divsChild>
            <w:div w:id="558321091">
              <w:marLeft w:val="0"/>
              <w:marRight w:val="0"/>
              <w:marTop w:val="0"/>
              <w:marBottom w:val="0"/>
              <w:divBdr>
                <w:top w:val="none" w:sz="0" w:space="0" w:color="auto"/>
                <w:left w:val="none" w:sz="0" w:space="0" w:color="auto"/>
                <w:bottom w:val="none" w:sz="0" w:space="0" w:color="auto"/>
                <w:right w:val="none" w:sz="0" w:space="0" w:color="auto"/>
              </w:divBdr>
            </w:div>
            <w:div w:id="5583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1095">
      <w:marLeft w:val="0"/>
      <w:marRight w:val="0"/>
      <w:marTop w:val="0"/>
      <w:marBottom w:val="0"/>
      <w:divBdr>
        <w:top w:val="none" w:sz="0" w:space="0" w:color="auto"/>
        <w:left w:val="none" w:sz="0" w:space="0" w:color="auto"/>
        <w:bottom w:val="none" w:sz="0" w:space="0" w:color="auto"/>
        <w:right w:val="none" w:sz="0" w:space="0" w:color="auto"/>
      </w:divBdr>
    </w:div>
    <w:div w:id="558321100">
      <w:marLeft w:val="0"/>
      <w:marRight w:val="0"/>
      <w:marTop w:val="0"/>
      <w:marBottom w:val="0"/>
      <w:divBdr>
        <w:top w:val="none" w:sz="0" w:space="0" w:color="auto"/>
        <w:left w:val="none" w:sz="0" w:space="0" w:color="auto"/>
        <w:bottom w:val="none" w:sz="0" w:space="0" w:color="auto"/>
        <w:right w:val="none" w:sz="0" w:space="0" w:color="auto"/>
      </w:divBdr>
    </w:div>
    <w:div w:id="558321101">
      <w:marLeft w:val="0"/>
      <w:marRight w:val="0"/>
      <w:marTop w:val="0"/>
      <w:marBottom w:val="0"/>
      <w:divBdr>
        <w:top w:val="none" w:sz="0" w:space="0" w:color="auto"/>
        <w:left w:val="none" w:sz="0" w:space="0" w:color="auto"/>
        <w:bottom w:val="none" w:sz="0" w:space="0" w:color="auto"/>
        <w:right w:val="none" w:sz="0" w:space="0" w:color="auto"/>
      </w:divBdr>
    </w:div>
    <w:div w:id="558321105">
      <w:marLeft w:val="0"/>
      <w:marRight w:val="0"/>
      <w:marTop w:val="0"/>
      <w:marBottom w:val="0"/>
      <w:divBdr>
        <w:top w:val="none" w:sz="0" w:space="0" w:color="auto"/>
        <w:left w:val="none" w:sz="0" w:space="0" w:color="auto"/>
        <w:bottom w:val="none" w:sz="0" w:space="0" w:color="auto"/>
        <w:right w:val="none" w:sz="0" w:space="0" w:color="auto"/>
      </w:divBdr>
    </w:div>
    <w:div w:id="558321106">
      <w:marLeft w:val="0"/>
      <w:marRight w:val="0"/>
      <w:marTop w:val="0"/>
      <w:marBottom w:val="0"/>
      <w:divBdr>
        <w:top w:val="none" w:sz="0" w:space="0" w:color="auto"/>
        <w:left w:val="none" w:sz="0" w:space="0" w:color="auto"/>
        <w:bottom w:val="none" w:sz="0" w:space="0" w:color="auto"/>
        <w:right w:val="none" w:sz="0" w:space="0" w:color="auto"/>
      </w:divBdr>
    </w:div>
    <w:div w:id="558321107">
      <w:marLeft w:val="0"/>
      <w:marRight w:val="0"/>
      <w:marTop w:val="0"/>
      <w:marBottom w:val="0"/>
      <w:divBdr>
        <w:top w:val="none" w:sz="0" w:space="0" w:color="auto"/>
        <w:left w:val="none" w:sz="0" w:space="0" w:color="auto"/>
        <w:bottom w:val="none" w:sz="0" w:space="0" w:color="auto"/>
        <w:right w:val="none" w:sz="0" w:space="0" w:color="auto"/>
      </w:divBdr>
    </w:div>
    <w:div w:id="558321109">
      <w:marLeft w:val="0"/>
      <w:marRight w:val="0"/>
      <w:marTop w:val="0"/>
      <w:marBottom w:val="0"/>
      <w:divBdr>
        <w:top w:val="none" w:sz="0" w:space="0" w:color="auto"/>
        <w:left w:val="none" w:sz="0" w:space="0" w:color="auto"/>
        <w:bottom w:val="none" w:sz="0" w:space="0" w:color="auto"/>
        <w:right w:val="none" w:sz="0" w:space="0" w:color="auto"/>
      </w:divBdr>
    </w:div>
    <w:div w:id="558321118">
      <w:marLeft w:val="0"/>
      <w:marRight w:val="0"/>
      <w:marTop w:val="0"/>
      <w:marBottom w:val="0"/>
      <w:divBdr>
        <w:top w:val="none" w:sz="0" w:space="0" w:color="auto"/>
        <w:left w:val="none" w:sz="0" w:space="0" w:color="auto"/>
        <w:bottom w:val="none" w:sz="0" w:space="0" w:color="auto"/>
        <w:right w:val="none" w:sz="0" w:space="0" w:color="auto"/>
      </w:divBdr>
    </w:div>
    <w:div w:id="558321119">
      <w:marLeft w:val="0"/>
      <w:marRight w:val="0"/>
      <w:marTop w:val="0"/>
      <w:marBottom w:val="0"/>
      <w:divBdr>
        <w:top w:val="none" w:sz="0" w:space="0" w:color="auto"/>
        <w:left w:val="none" w:sz="0" w:space="0" w:color="auto"/>
        <w:bottom w:val="none" w:sz="0" w:space="0" w:color="auto"/>
        <w:right w:val="none" w:sz="0" w:space="0" w:color="auto"/>
      </w:divBdr>
    </w:div>
    <w:div w:id="558321120">
      <w:marLeft w:val="0"/>
      <w:marRight w:val="0"/>
      <w:marTop w:val="0"/>
      <w:marBottom w:val="0"/>
      <w:divBdr>
        <w:top w:val="none" w:sz="0" w:space="0" w:color="auto"/>
        <w:left w:val="none" w:sz="0" w:space="0" w:color="auto"/>
        <w:bottom w:val="none" w:sz="0" w:space="0" w:color="auto"/>
        <w:right w:val="none" w:sz="0" w:space="0" w:color="auto"/>
      </w:divBdr>
      <w:divsChild>
        <w:div w:id="558321096">
          <w:marLeft w:val="0"/>
          <w:marRight w:val="0"/>
          <w:marTop w:val="0"/>
          <w:marBottom w:val="0"/>
          <w:divBdr>
            <w:top w:val="none" w:sz="0" w:space="0" w:color="auto"/>
            <w:left w:val="none" w:sz="0" w:space="0" w:color="auto"/>
            <w:bottom w:val="none" w:sz="0" w:space="0" w:color="auto"/>
            <w:right w:val="none" w:sz="0" w:space="0" w:color="auto"/>
          </w:divBdr>
        </w:div>
        <w:div w:id="558321097">
          <w:marLeft w:val="0"/>
          <w:marRight w:val="0"/>
          <w:marTop w:val="0"/>
          <w:marBottom w:val="0"/>
          <w:divBdr>
            <w:top w:val="none" w:sz="0" w:space="0" w:color="auto"/>
            <w:left w:val="none" w:sz="0" w:space="0" w:color="auto"/>
            <w:bottom w:val="none" w:sz="0" w:space="0" w:color="auto"/>
            <w:right w:val="none" w:sz="0" w:space="0" w:color="auto"/>
          </w:divBdr>
        </w:div>
        <w:div w:id="558321099">
          <w:marLeft w:val="0"/>
          <w:marRight w:val="0"/>
          <w:marTop w:val="0"/>
          <w:marBottom w:val="0"/>
          <w:divBdr>
            <w:top w:val="none" w:sz="0" w:space="0" w:color="auto"/>
            <w:left w:val="none" w:sz="0" w:space="0" w:color="auto"/>
            <w:bottom w:val="none" w:sz="0" w:space="0" w:color="auto"/>
            <w:right w:val="none" w:sz="0" w:space="0" w:color="auto"/>
          </w:divBdr>
        </w:div>
        <w:div w:id="558321103">
          <w:marLeft w:val="0"/>
          <w:marRight w:val="0"/>
          <w:marTop w:val="0"/>
          <w:marBottom w:val="0"/>
          <w:divBdr>
            <w:top w:val="none" w:sz="0" w:space="0" w:color="auto"/>
            <w:left w:val="none" w:sz="0" w:space="0" w:color="auto"/>
            <w:bottom w:val="none" w:sz="0" w:space="0" w:color="auto"/>
            <w:right w:val="none" w:sz="0" w:space="0" w:color="auto"/>
          </w:divBdr>
        </w:div>
        <w:div w:id="558321104">
          <w:marLeft w:val="0"/>
          <w:marRight w:val="0"/>
          <w:marTop w:val="0"/>
          <w:marBottom w:val="0"/>
          <w:divBdr>
            <w:top w:val="none" w:sz="0" w:space="0" w:color="auto"/>
            <w:left w:val="none" w:sz="0" w:space="0" w:color="auto"/>
            <w:bottom w:val="none" w:sz="0" w:space="0" w:color="auto"/>
            <w:right w:val="none" w:sz="0" w:space="0" w:color="auto"/>
          </w:divBdr>
        </w:div>
        <w:div w:id="558321110">
          <w:marLeft w:val="0"/>
          <w:marRight w:val="0"/>
          <w:marTop w:val="0"/>
          <w:marBottom w:val="0"/>
          <w:divBdr>
            <w:top w:val="none" w:sz="0" w:space="0" w:color="auto"/>
            <w:left w:val="none" w:sz="0" w:space="0" w:color="auto"/>
            <w:bottom w:val="none" w:sz="0" w:space="0" w:color="auto"/>
            <w:right w:val="none" w:sz="0" w:space="0" w:color="auto"/>
          </w:divBdr>
        </w:div>
        <w:div w:id="558321111">
          <w:marLeft w:val="0"/>
          <w:marRight w:val="0"/>
          <w:marTop w:val="0"/>
          <w:marBottom w:val="0"/>
          <w:divBdr>
            <w:top w:val="none" w:sz="0" w:space="0" w:color="auto"/>
            <w:left w:val="none" w:sz="0" w:space="0" w:color="auto"/>
            <w:bottom w:val="none" w:sz="0" w:space="0" w:color="auto"/>
            <w:right w:val="none" w:sz="0" w:space="0" w:color="auto"/>
          </w:divBdr>
        </w:div>
        <w:div w:id="558321117">
          <w:marLeft w:val="0"/>
          <w:marRight w:val="0"/>
          <w:marTop w:val="0"/>
          <w:marBottom w:val="0"/>
          <w:divBdr>
            <w:top w:val="none" w:sz="0" w:space="0" w:color="auto"/>
            <w:left w:val="none" w:sz="0" w:space="0" w:color="auto"/>
            <w:bottom w:val="none" w:sz="0" w:space="0" w:color="auto"/>
            <w:right w:val="none" w:sz="0" w:space="0" w:color="auto"/>
          </w:divBdr>
        </w:div>
        <w:div w:id="558321130">
          <w:marLeft w:val="0"/>
          <w:marRight w:val="0"/>
          <w:marTop w:val="0"/>
          <w:marBottom w:val="0"/>
          <w:divBdr>
            <w:top w:val="none" w:sz="0" w:space="0" w:color="auto"/>
            <w:left w:val="none" w:sz="0" w:space="0" w:color="auto"/>
            <w:bottom w:val="none" w:sz="0" w:space="0" w:color="auto"/>
            <w:right w:val="none" w:sz="0" w:space="0" w:color="auto"/>
          </w:divBdr>
        </w:div>
        <w:div w:id="558321131">
          <w:marLeft w:val="0"/>
          <w:marRight w:val="0"/>
          <w:marTop w:val="0"/>
          <w:marBottom w:val="0"/>
          <w:divBdr>
            <w:top w:val="none" w:sz="0" w:space="0" w:color="auto"/>
            <w:left w:val="none" w:sz="0" w:space="0" w:color="auto"/>
            <w:bottom w:val="none" w:sz="0" w:space="0" w:color="auto"/>
            <w:right w:val="none" w:sz="0" w:space="0" w:color="auto"/>
          </w:divBdr>
        </w:div>
      </w:divsChild>
    </w:div>
    <w:div w:id="558321121">
      <w:marLeft w:val="0"/>
      <w:marRight w:val="0"/>
      <w:marTop w:val="0"/>
      <w:marBottom w:val="0"/>
      <w:divBdr>
        <w:top w:val="none" w:sz="0" w:space="0" w:color="auto"/>
        <w:left w:val="none" w:sz="0" w:space="0" w:color="auto"/>
        <w:bottom w:val="none" w:sz="0" w:space="0" w:color="auto"/>
        <w:right w:val="none" w:sz="0" w:space="0" w:color="auto"/>
      </w:divBdr>
    </w:div>
    <w:div w:id="558321123">
      <w:marLeft w:val="0"/>
      <w:marRight w:val="0"/>
      <w:marTop w:val="0"/>
      <w:marBottom w:val="0"/>
      <w:divBdr>
        <w:top w:val="none" w:sz="0" w:space="0" w:color="auto"/>
        <w:left w:val="none" w:sz="0" w:space="0" w:color="auto"/>
        <w:bottom w:val="none" w:sz="0" w:space="0" w:color="auto"/>
        <w:right w:val="none" w:sz="0" w:space="0" w:color="auto"/>
      </w:divBdr>
      <w:divsChild>
        <w:div w:id="558321116">
          <w:marLeft w:val="0"/>
          <w:marRight w:val="0"/>
          <w:marTop w:val="0"/>
          <w:marBottom w:val="0"/>
          <w:divBdr>
            <w:top w:val="none" w:sz="0" w:space="0" w:color="auto"/>
            <w:left w:val="none" w:sz="0" w:space="0" w:color="auto"/>
            <w:bottom w:val="none" w:sz="0" w:space="0" w:color="auto"/>
            <w:right w:val="none" w:sz="0" w:space="0" w:color="auto"/>
          </w:divBdr>
          <w:divsChild>
            <w:div w:id="558321108">
              <w:marLeft w:val="0"/>
              <w:marRight w:val="0"/>
              <w:marTop w:val="0"/>
              <w:marBottom w:val="0"/>
              <w:divBdr>
                <w:top w:val="none" w:sz="0" w:space="0" w:color="auto"/>
                <w:left w:val="none" w:sz="0" w:space="0" w:color="auto"/>
                <w:bottom w:val="none" w:sz="0" w:space="0" w:color="auto"/>
                <w:right w:val="none" w:sz="0" w:space="0" w:color="auto"/>
              </w:divBdr>
              <w:divsChild>
                <w:div w:id="558321094">
                  <w:marLeft w:val="0"/>
                  <w:marRight w:val="0"/>
                  <w:marTop w:val="0"/>
                  <w:marBottom w:val="0"/>
                  <w:divBdr>
                    <w:top w:val="none" w:sz="0" w:space="0" w:color="auto"/>
                    <w:left w:val="none" w:sz="0" w:space="0" w:color="auto"/>
                    <w:bottom w:val="none" w:sz="0" w:space="0" w:color="auto"/>
                    <w:right w:val="none" w:sz="0" w:space="0" w:color="auto"/>
                  </w:divBdr>
                </w:div>
                <w:div w:id="5583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1124">
      <w:marLeft w:val="0"/>
      <w:marRight w:val="0"/>
      <w:marTop w:val="0"/>
      <w:marBottom w:val="0"/>
      <w:divBdr>
        <w:top w:val="none" w:sz="0" w:space="0" w:color="auto"/>
        <w:left w:val="none" w:sz="0" w:space="0" w:color="auto"/>
        <w:bottom w:val="none" w:sz="0" w:space="0" w:color="auto"/>
        <w:right w:val="none" w:sz="0" w:space="0" w:color="auto"/>
      </w:divBdr>
    </w:div>
    <w:div w:id="558321125">
      <w:marLeft w:val="0"/>
      <w:marRight w:val="0"/>
      <w:marTop w:val="0"/>
      <w:marBottom w:val="0"/>
      <w:divBdr>
        <w:top w:val="none" w:sz="0" w:space="0" w:color="auto"/>
        <w:left w:val="none" w:sz="0" w:space="0" w:color="auto"/>
        <w:bottom w:val="none" w:sz="0" w:space="0" w:color="auto"/>
        <w:right w:val="none" w:sz="0" w:space="0" w:color="auto"/>
      </w:divBdr>
    </w:div>
    <w:div w:id="558321126">
      <w:marLeft w:val="0"/>
      <w:marRight w:val="0"/>
      <w:marTop w:val="0"/>
      <w:marBottom w:val="0"/>
      <w:divBdr>
        <w:top w:val="none" w:sz="0" w:space="0" w:color="auto"/>
        <w:left w:val="none" w:sz="0" w:space="0" w:color="auto"/>
        <w:bottom w:val="none" w:sz="0" w:space="0" w:color="auto"/>
        <w:right w:val="none" w:sz="0" w:space="0" w:color="auto"/>
      </w:divBdr>
      <w:divsChild>
        <w:div w:id="558321098">
          <w:marLeft w:val="0"/>
          <w:marRight w:val="0"/>
          <w:marTop w:val="0"/>
          <w:marBottom w:val="0"/>
          <w:divBdr>
            <w:top w:val="none" w:sz="0" w:space="0" w:color="auto"/>
            <w:left w:val="none" w:sz="0" w:space="0" w:color="auto"/>
            <w:bottom w:val="none" w:sz="0" w:space="0" w:color="auto"/>
            <w:right w:val="none" w:sz="0" w:space="0" w:color="auto"/>
          </w:divBdr>
        </w:div>
        <w:div w:id="558321102">
          <w:marLeft w:val="0"/>
          <w:marRight w:val="0"/>
          <w:marTop w:val="0"/>
          <w:marBottom w:val="0"/>
          <w:divBdr>
            <w:top w:val="none" w:sz="0" w:space="0" w:color="auto"/>
            <w:left w:val="none" w:sz="0" w:space="0" w:color="auto"/>
            <w:bottom w:val="none" w:sz="0" w:space="0" w:color="auto"/>
            <w:right w:val="none" w:sz="0" w:space="0" w:color="auto"/>
          </w:divBdr>
        </w:div>
        <w:div w:id="558321112">
          <w:marLeft w:val="0"/>
          <w:marRight w:val="0"/>
          <w:marTop w:val="0"/>
          <w:marBottom w:val="0"/>
          <w:divBdr>
            <w:top w:val="none" w:sz="0" w:space="0" w:color="auto"/>
            <w:left w:val="none" w:sz="0" w:space="0" w:color="auto"/>
            <w:bottom w:val="none" w:sz="0" w:space="0" w:color="auto"/>
            <w:right w:val="none" w:sz="0" w:space="0" w:color="auto"/>
          </w:divBdr>
        </w:div>
        <w:div w:id="558321113">
          <w:marLeft w:val="0"/>
          <w:marRight w:val="0"/>
          <w:marTop w:val="0"/>
          <w:marBottom w:val="0"/>
          <w:divBdr>
            <w:top w:val="none" w:sz="0" w:space="0" w:color="auto"/>
            <w:left w:val="none" w:sz="0" w:space="0" w:color="auto"/>
            <w:bottom w:val="none" w:sz="0" w:space="0" w:color="auto"/>
            <w:right w:val="none" w:sz="0" w:space="0" w:color="auto"/>
          </w:divBdr>
        </w:div>
        <w:div w:id="558321114">
          <w:marLeft w:val="0"/>
          <w:marRight w:val="0"/>
          <w:marTop w:val="0"/>
          <w:marBottom w:val="0"/>
          <w:divBdr>
            <w:top w:val="none" w:sz="0" w:space="0" w:color="auto"/>
            <w:left w:val="none" w:sz="0" w:space="0" w:color="auto"/>
            <w:bottom w:val="none" w:sz="0" w:space="0" w:color="auto"/>
            <w:right w:val="none" w:sz="0" w:space="0" w:color="auto"/>
          </w:divBdr>
        </w:div>
        <w:div w:id="558321115">
          <w:marLeft w:val="0"/>
          <w:marRight w:val="0"/>
          <w:marTop w:val="0"/>
          <w:marBottom w:val="0"/>
          <w:divBdr>
            <w:top w:val="none" w:sz="0" w:space="0" w:color="auto"/>
            <w:left w:val="none" w:sz="0" w:space="0" w:color="auto"/>
            <w:bottom w:val="none" w:sz="0" w:space="0" w:color="auto"/>
            <w:right w:val="none" w:sz="0" w:space="0" w:color="auto"/>
          </w:divBdr>
        </w:div>
        <w:div w:id="558321122">
          <w:marLeft w:val="0"/>
          <w:marRight w:val="0"/>
          <w:marTop w:val="0"/>
          <w:marBottom w:val="0"/>
          <w:divBdr>
            <w:top w:val="none" w:sz="0" w:space="0" w:color="auto"/>
            <w:left w:val="none" w:sz="0" w:space="0" w:color="auto"/>
            <w:bottom w:val="none" w:sz="0" w:space="0" w:color="auto"/>
            <w:right w:val="none" w:sz="0" w:space="0" w:color="auto"/>
          </w:divBdr>
        </w:div>
        <w:div w:id="558321127">
          <w:marLeft w:val="0"/>
          <w:marRight w:val="0"/>
          <w:marTop w:val="0"/>
          <w:marBottom w:val="0"/>
          <w:divBdr>
            <w:top w:val="none" w:sz="0" w:space="0" w:color="auto"/>
            <w:left w:val="none" w:sz="0" w:space="0" w:color="auto"/>
            <w:bottom w:val="none" w:sz="0" w:space="0" w:color="auto"/>
            <w:right w:val="none" w:sz="0" w:space="0" w:color="auto"/>
          </w:divBdr>
        </w:div>
        <w:div w:id="558321128">
          <w:marLeft w:val="0"/>
          <w:marRight w:val="0"/>
          <w:marTop w:val="0"/>
          <w:marBottom w:val="0"/>
          <w:divBdr>
            <w:top w:val="none" w:sz="0" w:space="0" w:color="auto"/>
            <w:left w:val="none" w:sz="0" w:space="0" w:color="auto"/>
            <w:bottom w:val="none" w:sz="0" w:space="0" w:color="auto"/>
            <w:right w:val="none" w:sz="0" w:space="0" w:color="auto"/>
          </w:divBdr>
        </w:div>
        <w:div w:id="558321132">
          <w:marLeft w:val="0"/>
          <w:marRight w:val="0"/>
          <w:marTop w:val="0"/>
          <w:marBottom w:val="0"/>
          <w:divBdr>
            <w:top w:val="none" w:sz="0" w:space="0" w:color="auto"/>
            <w:left w:val="none" w:sz="0" w:space="0" w:color="auto"/>
            <w:bottom w:val="none" w:sz="0" w:space="0" w:color="auto"/>
            <w:right w:val="none" w:sz="0" w:space="0" w:color="auto"/>
          </w:divBdr>
        </w:div>
      </w:divsChild>
    </w:div>
    <w:div w:id="558321129">
      <w:marLeft w:val="0"/>
      <w:marRight w:val="0"/>
      <w:marTop w:val="0"/>
      <w:marBottom w:val="0"/>
      <w:divBdr>
        <w:top w:val="none" w:sz="0" w:space="0" w:color="auto"/>
        <w:left w:val="none" w:sz="0" w:space="0" w:color="auto"/>
        <w:bottom w:val="none" w:sz="0" w:space="0" w:color="auto"/>
        <w:right w:val="none" w:sz="0" w:space="0" w:color="auto"/>
      </w:divBdr>
    </w:div>
    <w:div w:id="558321134">
      <w:marLeft w:val="0"/>
      <w:marRight w:val="0"/>
      <w:marTop w:val="0"/>
      <w:marBottom w:val="0"/>
      <w:divBdr>
        <w:top w:val="none" w:sz="0" w:space="0" w:color="auto"/>
        <w:left w:val="none" w:sz="0" w:space="0" w:color="auto"/>
        <w:bottom w:val="none" w:sz="0" w:space="0" w:color="auto"/>
        <w:right w:val="none" w:sz="0" w:space="0" w:color="auto"/>
      </w:divBdr>
    </w:div>
    <w:div w:id="558321135">
      <w:marLeft w:val="0"/>
      <w:marRight w:val="0"/>
      <w:marTop w:val="0"/>
      <w:marBottom w:val="0"/>
      <w:divBdr>
        <w:top w:val="none" w:sz="0" w:space="0" w:color="auto"/>
        <w:left w:val="none" w:sz="0" w:space="0" w:color="auto"/>
        <w:bottom w:val="none" w:sz="0" w:space="0" w:color="auto"/>
        <w:right w:val="none" w:sz="0" w:space="0" w:color="auto"/>
      </w:divBdr>
    </w:div>
    <w:div w:id="558321136">
      <w:marLeft w:val="0"/>
      <w:marRight w:val="0"/>
      <w:marTop w:val="0"/>
      <w:marBottom w:val="0"/>
      <w:divBdr>
        <w:top w:val="none" w:sz="0" w:space="0" w:color="auto"/>
        <w:left w:val="none" w:sz="0" w:space="0" w:color="auto"/>
        <w:bottom w:val="none" w:sz="0" w:space="0" w:color="auto"/>
        <w:right w:val="none" w:sz="0" w:space="0" w:color="auto"/>
      </w:divBdr>
    </w:div>
    <w:div w:id="558321137">
      <w:marLeft w:val="0"/>
      <w:marRight w:val="0"/>
      <w:marTop w:val="0"/>
      <w:marBottom w:val="0"/>
      <w:divBdr>
        <w:top w:val="none" w:sz="0" w:space="0" w:color="auto"/>
        <w:left w:val="none" w:sz="0" w:space="0" w:color="auto"/>
        <w:bottom w:val="none" w:sz="0" w:space="0" w:color="auto"/>
        <w:right w:val="none" w:sz="0" w:space="0" w:color="auto"/>
      </w:divBdr>
    </w:div>
    <w:div w:id="5583211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7F53-F69F-4764-B842-63AD1416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6164</Words>
  <Characters>33290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Facom - UFMS</Company>
  <LinksUpToDate>false</LinksUpToDate>
  <CharactersWithSpaces>39376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27</cp:revision>
  <cp:lastPrinted>2017-05-20T22:39:00Z</cp:lastPrinted>
  <dcterms:created xsi:type="dcterms:W3CDTF">2017-06-05T01:33:00Z</dcterms:created>
  <dcterms:modified xsi:type="dcterms:W3CDTF">2017-06-05T05:46:00Z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